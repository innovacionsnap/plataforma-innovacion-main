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inorHAnsi" w:hAnsiTheme="minorHAnsi"/>
          <w:color w:val="auto"/>
        </w:rPr>
        <w:id w:val="-2019769808"/>
        <w:docPartObj>
          <w:docPartGallery w:val="Cover Pages"/>
          <w:docPartUnique/>
        </w:docPartObj>
      </w:sdtPr>
      <w:sdtEndPr/>
      <w:sdtContent>
        <w:p w14:paraId="75912CA5" w14:textId="77777777" w:rsidR="007642B2" w:rsidRPr="000D39DB" w:rsidRDefault="007642B2" w:rsidP="007642B2">
          <w:pPr>
            <w:jc w:val="center"/>
            <w:rPr>
              <w:rFonts w:asciiTheme="minorHAnsi" w:hAnsiTheme="minorHAnsi" w:cs="Arial"/>
              <w:color w:val="auto"/>
            </w:rPr>
          </w:pPr>
          <w:r w:rsidRPr="000D39DB">
            <w:rPr>
              <w:rFonts w:asciiTheme="minorHAnsi" w:hAnsiTheme="minorHAnsi" w:cs="Arial"/>
              <w:b/>
              <w:bCs/>
              <w:color w:val="auto"/>
              <w:sz w:val="40"/>
              <w:szCs w:val="40"/>
            </w:rPr>
            <w:t>ESCUELA POLITÉCNICA DEL EJÉRCITO</w:t>
          </w:r>
        </w:p>
        <w:p w14:paraId="5D6AB4F2" w14:textId="77777777" w:rsidR="007642B2" w:rsidRPr="000D39DB" w:rsidRDefault="007642B2" w:rsidP="007642B2">
          <w:pPr>
            <w:jc w:val="center"/>
            <w:rPr>
              <w:rFonts w:asciiTheme="minorHAnsi" w:hAnsiTheme="minorHAnsi" w:cs="Arial"/>
              <w:b/>
              <w:bCs/>
              <w:color w:val="auto"/>
              <w:sz w:val="32"/>
              <w:szCs w:val="36"/>
            </w:rPr>
          </w:pPr>
          <w:r w:rsidRPr="000D39DB">
            <w:rPr>
              <w:rFonts w:asciiTheme="minorHAnsi" w:hAnsiTheme="minorHAnsi" w:cs="Arial"/>
              <w:b/>
              <w:bCs/>
              <w:color w:val="auto"/>
              <w:sz w:val="32"/>
              <w:szCs w:val="36"/>
            </w:rPr>
            <w:t>DEPARTAMENTO DE CIENCIAS DE LA COMPUTACIÓN</w:t>
          </w:r>
        </w:p>
        <w:p w14:paraId="61AC7D41" w14:textId="77777777" w:rsidR="007642B2" w:rsidRPr="000D39DB" w:rsidRDefault="007642B2" w:rsidP="007642B2">
          <w:pPr>
            <w:jc w:val="center"/>
            <w:rPr>
              <w:rFonts w:asciiTheme="minorHAnsi" w:hAnsiTheme="minorHAnsi" w:cs="Arial"/>
              <w:b/>
              <w:bCs/>
              <w:color w:val="auto"/>
              <w:sz w:val="36"/>
              <w:szCs w:val="36"/>
            </w:rPr>
          </w:pPr>
          <w:r w:rsidRPr="000D39DB">
            <w:rPr>
              <w:rFonts w:asciiTheme="minorHAnsi" w:hAnsiTheme="minorHAnsi" w:cs="Arial"/>
              <w:b/>
              <w:bCs/>
              <w:color w:val="auto"/>
              <w:sz w:val="36"/>
              <w:szCs w:val="36"/>
            </w:rPr>
            <w:t xml:space="preserve">CARRERA DE INGENIERÍA EN SISTEMAS </w:t>
          </w:r>
        </w:p>
        <w:p w14:paraId="314E228C" w14:textId="77777777" w:rsidR="007642B2" w:rsidRPr="000D39DB" w:rsidRDefault="007642B2" w:rsidP="007642B2">
          <w:pPr>
            <w:jc w:val="center"/>
            <w:rPr>
              <w:rFonts w:asciiTheme="minorHAnsi" w:hAnsiTheme="minorHAnsi" w:cs="Arial"/>
              <w:b/>
              <w:bCs/>
              <w:color w:val="auto"/>
              <w:sz w:val="36"/>
              <w:szCs w:val="36"/>
            </w:rPr>
          </w:pPr>
        </w:p>
        <w:p w14:paraId="1D9018F9" w14:textId="77777777" w:rsidR="007642B2" w:rsidRPr="000D39DB" w:rsidRDefault="007642B2" w:rsidP="007642B2">
          <w:pPr>
            <w:jc w:val="center"/>
            <w:rPr>
              <w:rFonts w:asciiTheme="minorHAnsi" w:hAnsiTheme="minorHAnsi" w:cs="Arial"/>
              <w:b/>
              <w:bCs/>
              <w:color w:val="auto"/>
              <w:sz w:val="36"/>
              <w:szCs w:val="36"/>
            </w:rPr>
          </w:pPr>
        </w:p>
        <w:p w14:paraId="3C1AC034" w14:textId="77777777" w:rsidR="007642B2" w:rsidRPr="000D39DB" w:rsidRDefault="00492DC8" w:rsidP="007642B2">
          <w:pPr>
            <w:jc w:val="center"/>
            <w:rPr>
              <w:rFonts w:asciiTheme="minorHAnsi" w:hAnsiTheme="minorHAnsi" w:cs="Arial"/>
              <w:b/>
              <w:bCs/>
              <w:color w:val="auto"/>
              <w:sz w:val="36"/>
              <w:szCs w:val="36"/>
            </w:rPr>
          </w:pPr>
          <w:r w:rsidRPr="000D39DB">
            <w:rPr>
              <w:rFonts w:asciiTheme="minorHAnsi" w:hAnsiTheme="minorHAnsi" w:cs="Arial"/>
              <w:b/>
              <w:bCs/>
              <w:noProof/>
              <w:color w:val="auto"/>
              <w:sz w:val="36"/>
              <w:szCs w:val="36"/>
            </w:rPr>
            <w:drawing>
              <wp:inline distT="0" distB="0" distL="0" distR="0" wp14:anchorId="20DBD279" wp14:editId="2C264160">
                <wp:extent cx="5612130" cy="1662984"/>
                <wp:effectExtent l="0" t="0" r="7620" b="0"/>
                <wp:docPr id="2" name="Imagen 2" descr="C:\Users\ESPE\Pictures\LOGOTIPO_U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PE\Pictures\LOGOTIPO_UF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662984"/>
                        </a:xfrm>
                        <a:prstGeom prst="rect">
                          <a:avLst/>
                        </a:prstGeom>
                        <a:noFill/>
                        <a:ln>
                          <a:noFill/>
                        </a:ln>
                      </pic:spPr>
                    </pic:pic>
                  </a:graphicData>
                </a:graphic>
              </wp:inline>
            </w:drawing>
          </w:r>
        </w:p>
        <w:p w14:paraId="694C6A1F" w14:textId="77777777" w:rsidR="007642B2" w:rsidRPr="000D39DB" w:rsidRDefault="007642B2" w:rsidP="00EB2957">
          <w:pPr>
            <w:pStyle w:val="Sinespaciado"/>
            <w:spacing w:before="1540" w:after="240"/>
            <w:rPr>
              <w:rFonts w:asciiTheme="minorHAnsi" w:hAnsiTheme="minorHAnsi"/>
              <w:color w:val="auto"/>
            </w:rPr>
          </w:pPr>
          <w:r w:rsidRPr="000D39DB">
            <w:rPr>
              <w:rFonts w:asciiTheme="minorHAnsi" w:hAnsiTheme="minorHAnsi"/>
              <w:noProof/>
              <w:color w:val="auto"/>
            </w:rPr>
            <w:drawing>
              <wp:anchor distT="0" distB="0" distL="114300" distR="114300" simplePos="0" relativeHeight="251657216" behindDoc="0" locked="0" layoutInCell="1" allowOverlap="1" wp14:anchorId="52A6DC69" wp14:editId="66628E7F">
                <wp:simplePos x="0" y="0"/>
                <wp:positionH relativeFrom="column">
                  <wp:posOffset>2115185</wp:posOffset>
                </wp:positionH>
                <wp:positionV relativeFrom="paragraph">
                  <wp:posOffset>422275</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r w:rsidR="00EB2957" w:rsidRPr="000D39DB">
            <w:rPr>
              <w:rFonts w:asciiTheme="minorHAnsi" w:hAnsiTheme="minorHAnsi"/>
              <w:color w:val="auto"/>
            </w:rPr>
            <w:br w:type="textWrapping" w:clear="all"/>
          </w:r>
        </w:p>
        <w:sdt>
          <w:sdtPr>
            <w:rPr>
              <w:rFonts w:asciiTheme="minorHAnsi" w:hAnsiTheme="minorHAnsi" w:cs="Arial"/>
              <w:b/>
              <w:bCs/>
              <w:color w:val="auto"/>
              <w:sz w:val="30"/>
              <w:szCs w:val="30"/>
            </w:rPr>
            <w:alias w:val="Título"/>
            <w:tag w:val=""/>
            <w:id w:val="1735040861"/>
          </w:sdtPr>
          <w:sdtEndPr>
            <w:rPr>
              <w:sz w:val="32"/>
            </w:rPr>
          </w:sdtEndPr>
          <w:sdtContent>
            <w:sdt>
              <w:sdtPr>
                <w:rPr>
                  <w:b/>
                  <w:color w:val="auto"/>
                  <w:sz w:val="32"/>
                  <w:szCs w:val="16"/>
                  <w:lang w:val="es-ES" w:eastAsia="es-ES"/>
                </w:rPr>
                <w:alias w:val="Título"/>
                <w:tag w:val=""/>
                <w:id w:val="-426113732"/>
                <w:dataBinding w:prefixMappings="xmlns:ns0='http://purl.org/dc/elements/1.1/' xmlns:ns1='http://schemas.openxmlformats.org/package/2006/metadata/core-properties' " w:xpath="/ns1:coreProperties[1]/ns0:title[1]" w:storeItemID="{6C3C8BC8-F283-45AE-878A-BAB7291924A1}"/>
                <w:text/>
              </w:sdtPr>
              <w:sdtEndPr/>
              <w:sdtContent>
                <w:p w14:paraId="3390224C" w14:textId="77777777" w:rsidR="007642B2" w:rsidRPr="000D39DB" w:rsidRDefault="0045467D" w:rsidP="00DC1296">
                  <w:pPr>
                    <w:pStyle w:val="Sinespaciado"/>
                    <w:pBdr>
                      <w:top w:val="single" w:sz="6" w:space="6" w:color="5B9BD5" w:themeColor="accent1"/>
                      <w:bottom w:val="single" w:sz="6" w:space="0" w:color="5B9BD5" w:themeColor="accent1"/>
                    </w:pBdr>
                    <w:spacing w:after="240"/>
                    <w:ind w:left="567" w:right="-234" w:hanging="425"/>
                    <w:jc w:val="center"/>
                    <w:rPr>
                      <w:rFonts w:asciiTheme="minorHAnsi" w:hAnsiTheme="minorHAnsi" w:cs="Arial"/>
                      <w:b/>
                      <w:bCs/>
                      <w:color w:val="auto"/>
                      <w:sz w:val="32"/>
                      <w:szCs w:val="30"/>
                    </w:rPr>
                  </w:pPr>
                  <w:r w:rsidRPr="0045467D">
                    <w:rPr>
                      <w:b/>
                      <w:color w:val="auto"/>
                      <w:sz w:val="32"/>
                      <w:szCs w:val="16"/>
                      <w:lang w:val="es-ES" w:eastAsia="es-ES"/>
                    </w:rPr>
                    <w:t xml:space="preserve">El Impacto de </w:t>
                  </w:r>
                  <w:r>
                    <w:rPr>
                      <w:b/>
                      <w:color w:val="auto"/>
                      <w:sz w:val="32"/>
                      <w:szCs w:val="16"/>
                      <w:lang w:val="es-ES" w:eastAsia="es-ES"/>
                    </w:rPr>
                    <w:t>los Datos Abiertos Enlazados a N</w:t>
                  </w:r>
                  <w:r w:rsidRPr="0045467D">
                    <w:rPr>
                      <w:b/>
                      <w:color w:val="auto"/>
                      <w:sz w:val="32"/>
                      <w:szCs w:val="16"/>
                      <w:lang w:val="es-ES" w:eastAsia="es-ES"/>
                    </w:rPr>
                    <w:t>ivel de</w:t>
                  </w:r>
                  <w:r>
                    <w:rPr>
                      <w:b/>
                      <w:color w:val="auto"/>
                      <w:sz w:val="32"/>
                      <w:szCs w:val="16"/>
                      <w:lang w:val="es-ES" w:eastAsia="es-ES"/>
                    </w:rPr>
                    <w:t xml:space="preserve">l Ecuador </w:t>
                  </w:r>
                  <w:r w:rsidRPr="0045467D">
                    <w:rPr>
                      <w:b/>
                      <w:color w:val="auto"/>
                      <w:sz w:val="32"/>
                      <w:szCs w:val="16"/>
                      <w:lang w:val="es-ES" w:eastAsia="es-ES"/>
                    </w:rPr>
                    <w:t xml:space="preserve"> </w:t>
                  </w:r>
                  <w:r>
                    <w:rPr>
                      <w:b/>
                      <w:color w:val="auto"/>
                      <w:sz w:val="32"/>
                      <w:szCs w:val="16"/>
                      <w:lang w:val="es-ES" w:eastAsia="es-ES"/>
                    </w:rPr>
                    <w:t>E</w:t>
                  </w:r>
                  <w:r w:rsidRPr="0045467D">
                    <w:rPr>
                      <w:b/>
                      <w:color w:val="auto"/>
                      <w:sz w:val="32"/>
                      <w:szCs w:val="16"/>
                      <w:lang w:val="es-ES" w:eastAsia="es-ES"/>
                    </w:rPr>
                    <w:t>nfocado en la Innovación de Servicios Públicos</w:t>
                  </w:r>
                </w:p>
              </w:sdtContent>
            </w:sdt>
          </w:sdtContent>
        </w:sdt>
        <w:p w14:paraId="3B807AD4" w14:textId="77777777" w:rsidR="008A70A2" w:rsidRPr="008A70A2" w:rsidRDefault="0045467D" w:rsidP="008A70A2">
          <w:pPr>
            <w:pStyle w:val="Sinespaciado"/>
            <w:jc w:val="center"/>
            <w:rPr>
              <w:rFonts w:asciiTheme="minorHAnsi" w:hAnsiTheme="minorHAnsi" w:cs="Arial"/>
              <w:bCs/>
              <w:color w:val="auto"/>
            </w:rPr>
          </w:pPr>
          <w:r>
            <w:rPr>
              <w:rFonts w:asciiTheme="minorHAnsi" w:hAnsiTheme="minorHAnsi" w:cs="Arial"/>
              <w:b/>
              <w:bCs/>
              <w:color w:val="auto"/>
            </w:rPr>
            <w:t xml:space="preserve">CASO DE ESTUDIO: </w:t>
          </w:r>
          <w:r w:rsidRPr="0045467D">
            <w:rPr>
              <w:rFonts w:asciiTheme="minorHAnsi" w:hAnsiTheme="minorHAnsi" w:cs="Arial"/>
              <w:bCs/>
              <w:color w:val="auto"/>
            </w:rPr>
            <w:t>DIRECCION DE INNOVACION</w:t>
          </w:r>
          <w:ins w:id="0" w:author="george" w:date="2014-07-12T07:36:00Z">
            <w:r w:rsidR="008A70A2">
              <w:rPr>
                <w:rFonts w:asciiTheme="minorHAnsi" w:hAnsiTheme="minorHAnsi" w:cs="Arial"/>
                <w:bCs/>
                <w:color w:val="auto"/>
              </w:rPr>
              <w:t xml:space="preserve"> – SECRETARÍA NACIONAL DE LA ADMINISTRACIÓN PÚBLICA</w:t>
            </w:r>
          </w:ins>
        </w:p>
        <w:p w14:paraId="4AF4D9DA" w14:textId="77777777" w:rsidR="007642B2" w:rsidRPr="000D39DB" w:rsidRDefault="003E7854" w:rsidP="007642B2">
          <w:pPr>
            <w:pStyle w:val="Sinespaciado"/>
            <w:spacing w:before="480"/>
            <w:jc w:val="center"/>
            <w:rPr>
              <w:rFonts w:asciiTheme="minorHAnsi" w:hAnsiTheme="minorHAnsi"/>
              <w:color w:val="auto"/>
            </w:rPr>
          </w:pPr>
          <w:r w:rsidRPr="000D39DB">
            <w:rPr>
              <w:rFonts w:asciiTheme="minorHAnsi" w:hAnsiTheme="minorHAnsi"/>
              <w:noProof/>
              <w:color w:val="auto"/>
            </w:rPr>
            <w:drawing>
              <wp:inline distT="0" distB="0" distL="0" distR="0" wp14:anchorId="6E017C9E" wp14:editId="4A16BB7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565AEF" w14:textId="77777777" w:rsidR="007642B2" w:rsidRPr="000D39DB" w:rsidRDefault="00984A38" w:rsidP="007642B2">
          <w:pPr>
            <w:spacing w:after="200" w:line="276" w:lineRule="auto"/>
            <w:rPr>
              <w:rFonts w:asciiTheme="minorHAnsi" w:hAnsiTheme="minorHAnsi"/>
              <w:color w:val="auto"/>
            </w:rPr>
          </w:pPr>
          <w:r>
            <w:rPr>
              <w:rFonts w:asciiTheme="minorHAnsi" w:hAnsiTheme="minorHAnsi"/>
              <w:noProof/>
              <w:color w:val="auto"/>
            </w:rPr>
            <w:pict w14:anchorId="6522F762">
              <v:shapetype id="_x0000_t202" coordsize="21600,21600" o:spt="202" path="m,l,21600r21600,l21600,xe">
                <v:stroke joinstyle="miter"/>
                <v:path gradientshapeok="t" o:connecttype="rect"/>
              </v:shapetype>
              <v:shape id="Cuadro de texto 142" o:spid="_x0000_s1026" type="#_x0000_t202" style="position:absolute;margin-left:-.3pt;margin-top:658.2pt;width:441.6pt;height:75pt;z-index:251662336;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" filled="f" stroked="f" strokeweight=".5pt">
                <v:textbox style="mso-next-textbox:#Cuadro de texto 142" inset="0,0,0,0">
                  <w:txbxContent>
                    <w:p w14:paraId="26C87BB4" w14:textId="77777777" w:rsidR="007E176C" w:rsidRDefault="007E176C" w:rsidP="00AF2CA2">
                      <w:pPr>
                        <w:pStyle w:val="Sinespaciado"/>
                        <w:spacing w:after="40"/>
                        <w:jc w:val="center"/>
                        <w:rPr>
                          <w:rFonts w:ascii="Arial" w:hAnsi="Arial" w:cs="Arial"/>
                          <w:b/>
                          <w:bCs/>
                          <w:color w:val="auto"/>
                          <w:sz w:val="32"/>
                          <w:szCs w:val="32"/>
                        </w:rPr>
                      </w:pPr>
                      <w:r>
                        <w:rPr>
                          <w:caps/>
                          <w:color w:val="5B9BD5" w:themeColor="accent1"/>
                        </w:rPr>
                        <w:t>MARLON CUEVA</w:t>
                      </w:r>
                    </w:p>
                    <w:p w14:paraId="743E733E" w14:textId="77777777" w:rsidR="007E176C" w:rsidRDefault="007E176C" w:rsidP="00AF2CA2">
                      <w:pPr>
                        <w:pStyle w:val="Sinespaciado"/>
                        <w:spacing w:after="40"/>
                        <w:jc w:val="center"/>
                        <w:rPr>
                          <w:caps/>
                          <w:color w:val="5B9BD5" w:themeColor="accent1"/>
                          <w:sz w:val="28"/>
                          <w:szCs w:val="28"/>
                        </w:rPr>
                      </w:pPr>
                    </w:p>
                    <w:p w14:paraId="1AD7FCF9" w14:textId="77777777" w:rsidR="007E176C" w:rsidRDefault="00984A38" w:rsidP="00AF2CA2">
                      <w:pPr>
                        <w:pStyle w:val="Sinespaciado"/>
                        <w:jc w:val="center"/>
                        <w:rPr>
                          <w:color w:val="5B9BD5" w:themeColor="accent1"/>
                        </w:rPr>
                      </w:pPr>
                      <w:sdt>
                        <w:sdtPr>
                          <w:rPr>
                            <w:rFonts w:ascii="Arial" w:hAnsi="Arial" w:cs="Arial"/>
                            <w:b/>
                            <w:bCs/>
                            <w:color w:val="auto"/>
                            <w:sz w:val="32"/>
                            <w:szCs w:val="32"/>
                          </w:rPr>
                          <w:alias w:val="Fecha"/>
                          <w:tag w:val=""/>
                          <w:id w:val="2077547228"/>
                          <w:dataBinding w:prefixMappings="xmlns:ns0='http://schemas.microsoft.com/office/2006/coverPageProps' " w:xpath="/ns0:CoverPageProperties[1]/ns0:PublishDate[1]" w:storeItemID="{55AF091B-3C7A-41E3-B477-F2FDAA23CFDA}"/>
                          <w:date w:fullDate="2014-06-18T00:00:00Z">
                            <w:dateFormat w:val="d 'de' MMMM 'de' yyyy"/>
                            <w:lid w:val="es-ES"/>
                            <w:storeMappedDataAs w:val="dateTime"/>
                            <w:calendar w:val="gregorian"/>
                          </w:date>
                        </w:sdtPr>
                        <w:sdtEndPr/>
                        <w:sdtContent>
                          <w:r w:rsidR="007E176C">
                            <w:rPr>
                              <w:rFonts w:ascii="Arial" w:hAnsi="Arial" w:cs="Arial"/>
                              <w:b/>
                              <w:bCs/>
                              <w:color w:val="auto"/>
                              <w:sz w:val="32"/>
                              <w:szCs w:val="32"/>
                              <w:lang w:val="es-ES"/>
                            </w:rPr>
                            <w:t>18 de junio de 2014</w:t>
                          </w:r>
                        </w:sdtContent>
                      </w:sdt>
                    </w:p>
                  </w:txbxContent>
                </v:textbox>
                <w10:wrap anchorx="margin" anchory="page"/>
              </v:shape>
            </w:pict>
          </w:r>
          <w:r w:rsidR="007642B2" w:rsidRPr="000D39DB">
            <w:rPr>
              <w:rFonts w:asciiTheme="minorHAnsi" w:hAnsiTheme="minorHAnsi"/>
              <w:color w:val="auto"/>
            </w:rPr>
            <w:br w:type="page"/>
          </w:r>
        </w:p>
      </w:sdtContent>
    </w:sdt>
    <w:p w14:paraId="41EB5B64" w14:textId="77777777" w:rsidR="007642B2" w:rsidRPr="000D39DB" w:rsidRDefault="007642B2" w:rsidP="007642B2">
      <w:pPr>
        <w:pStyle w:val="TtulodeTDC"/>
        <w:rPr>
          <w:rFonts w:asciiTheme="minorHAnsi" w:eastAsia="Times New Roman" w:hAnsiTheme="minorHAnsi" w:cs="Times New Roman"/>
          <w:color w:val="auto"/>
          <w:sz w:val="24"/>
          <w:szCs w:val="22"/>
          <w:lang w:val="es-ES"/>
        </w:rPr>
      </w:pPr>
    </w:p>
    <w:sdt>
      <w:sdtPr>
        <w:rPr>
          <w:rFonts w:asciiTheme="minorHAnsi" w:eastAsia="Times New Roman" w:hAnsiTheme="minorHAnsi" w:cs="Times New Roman"/>
          <w:color w:val="auto"/>
          <w:sz w:val="24"/>
          <w:szCs w:val="22"/>
          <w:lang w:val="es-ES"/>
        </w:rPr>
        <w:id w:val="-1697078870"/>
        <w:docPartObj>
          <w:docPartGallery w:val="Table of Contents"/>
          <w:docPartUnique/>
        </w:docPartObj>
      </w:sdtPr>
      <w:sdtEndPr>
        <w:rPr>
          <w:b/>
          <w:bCs/>
        </w:rPr>
      </w:sdtEndPr>
      <w:sdtContent>
        <w:p w14:paraId="7D1DD9A0" w14:textId="77777777" w:rsidR="00196F58" w:rsidRPr="000D39DB" w:rsidRDefault="00196F58" w:rsidP="007642B2">
          <w:pPr>
            <w:pStyle w:val="TtulodeTDC"/>
            <w:rPr>
              <w:rFonts w:asciiTheme="minorHAnsi" w:hAnsiTheme="minorHAnsi"/>
              <w:color w:val="auto"/>
            </w:rPr>
          </w:pPr>
          <w:r w:rsidRPr="000D39DB">
            <w:rPr>
              <w:rFonts w:asciiTheme="minorHAnsi" w:hAnsiTheme="minorHAnsi"/>
              <w:color w:val="auto"/>
              <w:lang w:val="es-ES"/>
            </w:rPr>
            <w:t>Tabla de contenido</w:t>
          </w:r>
        </w:p>
        <w:p w14:paraId="7D32C835" w14:textId="77777777" w:rsidR="00D22070" w:rsidRDefault="003354D9">
          <w:pPr>
            <w:pStyle w:val="TDC1"/>
            <w:tabs>
              <w:tab w:val="left" w:pos="440"/>
              <w:tab w:val="right" w:leader="dot" w:pos="8828"/>
            </w:tabs>
            <w:rPr>
              <w:rFonts w:asciiTheme="minorHAnsi" w:eastAsiaTheme="minorEastAsia" w:hAnsiTheme="minorHAnsi" w:cstheme="minorBidi"/>
              <w:noProof/>
              <w:color w:val="auto"/>
              <w:sz w:val="22"/>
            </w:rPr>
          </w:pPr>
          <w:r w:rsidRPr="000D39DB">
            <w:rPr>
              <w:rFonts w:asciiTheme="minorHAnsi" w:hAnsiTheme="minorHAnsi"/>
              <w:color w:val="auto"/>
            </w:rPr>
            <w:fldChar w:fldCharType="begin"/>
          </w:r>
          <w:r w:rsidR="00196F58" w:rsidRPr="000D39DB">
            <w:rPr>
              <w:rFonts w:asciiTheme="minorHAnsi" w:hAnsiTheme="minorHAnsi"/>
              <w:color w:val="auto"/>
            </w:rPr>
            <w:instrText xml:space="preserve"> TOC \o "1-3" \h \z \u </w:instrText>
          </w:r>
          <w:r w:rsidRPr="000D39DB">
            <w:rPr>
              <w:rFonts w:asciiTheme="minorHAnsi" w:hAnsiTheme="minorHAnsi"/>
              <w:color w:val="auto"/>
            </w:rPr>
            <w:fldChar w:fldCharType="separate"/>
          </w:r>
          <w:hyperlink w:anchor="_Toc391908429" w:history="1">
            <w:r w:rsidR="00D22070" w:rsidRPr="00114FD0">
              <w:rPr>
                <w:rStyle w:val="Hipervnculo"/>
                <w:noProof/>
              </w:rPr>
              <w:t>I.</w:t>
            </w:r>
            <w:r w:rsidR="00D22070">
              <w:rPr>
                <w:rFonts w:asciiTheme="minorHAnsi" w:eastAsiaTheme="minorEastAsia" w:hAnsiTheme="minorHAnsi" w:cstheme="minorBidi"/>
                <w:noProof/>
                <w:color w:val="auto"/>
                <w:sz w:val="22"/>
              </w:rPr>
              <w:tab/>
            </w:r>
            <w:r w:rsidR="00D22070" w:rsidRPr="00114FD0">
              <w:rPr>
                <w:rStyle w:val="Hipervnculo"/>
                <w:noProof/>
              </w:rPr>
              <w:t>ANTECEDENTES</w:t>
            </w:r>
            <w:r w:rsidR="00D22070">
              <w:rPr>
                <w:noProof/>
                <w:webHidden/>
              </w:rPr>
              <w:tab/>
            </w:r>
            <w:r w:rsidR="00D22070">
              <w:rPr>
                <w:noProof/>
                <w:webHidden/>
              </w:rPr>
              <w:fldChar w:fldCharType="begin"/>
            </w:r>
            <w:r w:rsidR="00D22070">
              <w:rPr>
                <w:noProof/>
                <w:webHidden/>
              </w:rPr>
              <w:instrText xml:space="preserve"> PAGEREF _Toc391908429 \h </w:instrText>
            </w:r>
            <w:r w:rsidR="00D22070">
              <w:rPr>
                <w:noProof/>
                <w:webHidden/>
              </w:rPr>
            </w:r>
            <w:r w:rsidR="00D22070">
              <w:rPr>
                <w:noProof/>
                <w:webHidden/>
              </w:rPr>
              <w:fldChar w:fldCharType="separate"/>
            </w:r>
            <w:r w:rsidR="00D22070">
              <w:rPr>
                <w:noProof/>
                <w:webHidden/>
              </w:rPr>
              <w:t>2</w:t>
            </w:r>
            <w:r w:rsidR="00D22070">
              <w:rPr>
                <w:noProof/>
                <w:webHidden/>
              </w:rPr>
              <w:fldChar w:fldCharType="end"/>
            </w:r>
          </w:hyperlink>
        </w:p>
        <w:p w14:paraId="2037877A" w14:textId="77777777" w:rsidR="00D22070" w:rsidRDefault="00984A38">
          <w:pPr>
            <w:pStyle w:val="TDC1"/>
            <w:tabs>
              <w:tab w:val="left" w:pos="660"/>
              <w:tab w:val="right" w:leader="dot" w:pos="8828"/>
            </w:tabs>
            <w:rPr>
              <w:rFonts w:asciiTheme="minorHAnsi" w:eastAsiaTheme="minorEastAsia" w:hAnsiTheme="minorHAnsi" w:cstheme="minorBidi"/>
              <w:noProof/>
              <w:color w:val="auto"/>
              <w:sz w:val="22"/>
            </w:rPr>
          </w:pPr>
          <w:hyperlink w:anchor="_Toc391908430" w:history="1">
            <w:r w:rsidR="00D22070" w:rsidRPr="00114FD0">
              <w:rPr>
                <w:rStyle w:val="Hipervnculo"/>
                <w:noProof/>
              </w:rPr>
              <w:t>II.</w:t>
            </w:r>
            <w:r w:rsidR="00D22070">
              <w:rPr>
                <w:rFonts w:asciiTheme="minorHAnsi" w:eastAsiaTheme="minorEastAsia" w:hAnsiTheme="minorHAnsi" w:cstheme="minorBidi"/>
                <w:noProof/>
                <w:color w:val="auto"/>
                <w:sz w:val="22"/>
              </w:rPr>
              <w:tab/>
            </w:r>
            <w:r w:rsidR="00D22070" w:rsidRPr="00114FD0">
              <w:rPr>
                <w:rStyle w:val="Hipervnculo"/>
                <w:noProof/>
              </w:rPr>
              <w:t>PLANTEAMIENTO DEL PROBLEMA</w:t>
            </w:r>
            <w:r w:rsidR="00D22070">
              <w:rPr>
                <w:noProof/>
                <w:webHidden/>
              </w:rPr>
              <w:tab/>
            </w:r>
            <w:r w:rsidR="00D22070">
              <w:rPr>
                <w:noProof/>
                <w:webHidden/>
              </w:rPr>
              <w:fldChar w:fldCharType="begin"/>
            </w:r>
            <w:r w:rsidR="00D22070">
              <w:rPr>
                <w:noProof/>
                <w:webHidden/>
              </w:rPr>
              <w:instrText xml:space="preserve"> PAGEREF _Toc391908430 \h </w:instrText>
            </w:r>
            <w:r w:rsidR="00D22070">
              <w:rPr>
                <w:noProof/>
                <w:webHidden/>
              </w:rPr>
            </w:r>
            <w:r w:rsidR="00D22070">
              <w:rPr>
                <w:noProof/>
                <w:webHidden/>
              </w:rPr>
              <w:fldChar w:fldCharType="separate"/>
            </w:r>
            <w:r w:rsidR="00D22070">
              <w:rPr>
                <w:noProof/>
                <w:webHidden/>
              </w:rPr>
              <w:t>3</w:t>
            </w:r>
            <w:r w:rsidR="00D22070">
              <w:rPr>
                <w:noProof/>
                <w:webHidden/>
              </w:rPr>
              <w:fldChar w:fldCharType="end"/>
            </w:r>
          </w:hyperlink>
        </w:p>
        <w:p w14:paraId="0D550E4B" w14:textId="77777777" w:rsidR="00D22070" w:rsidRDefault="00984A38">
          <w:pPr>
            <w:pStyle w:val="TDC1"/>
            <w:tabs>
              <w:tab w:val="left" w:pos="660"/>
              <w:tab w:val="right" w:leader="dot" w:pos="8828"/>
            </w:tabs>
            <w:rPr>
              <w:rFonts w:asciiTheme="minorHAnsi" w:eastAsiaTheme="minorEastAsia" w:hAnsiTheme="minorHAnsi" w:cstheme="minorBidi"/>
              <w:noProof/>
              <w:color w:val="auto"/>
              <w:sz w:val="22"/>
            </w:rPr>
          </w:pPr>
          <w:hyperlink w:anchor="_Toc391908431" w:history="1">
            <w:r w:rsidR="00D22070" w:rsidRPr="00114FD0">
              <w:rPr>
                <w:rStyle w:val="Hipervnculo"/>
                <w:noProof/>
              </w:rPr>
              <w:t>III.</w:t>
            </w:r>
            <w:r w:rsidR="00D22070">
              <w:rPr>
                <w:rFonts w:asciiTheme="minorHAnsi" w:eastAsiaTheme="minorEastAsia" w:hAnsiTheme="minorHAnsi" w:cstheme="minorBidi"/>
                <w:noProof/>
                <w:color w:val="auto"/>
                <w:sz w:val="22"/>
              </w:rPr>
              <w:tab/>
            </w:r>
            <w:r w:rsidR="00D22070" w:rsidRPr="00114FD0">
              <w:rPr>
                <w:rStyle w:val="Hipervnculo"/>
                <w:noProof/>
              </w:rPr>
              <w:t>JUSTIFICACIÓN</w:t>
            </w:r>
            <w:r w:rsidR="00D22070">
              <w:rPr>
                <w:noProof/>
                <w:webHidden/>
              </w:rPr>
              <w:tab/>
            </w:r>
            <w:r w:rsidR="00D22070">
              <w:rPr>
                <w:noProof/>
                <w:webHidden/>
              </w:rPr>
              <w:fldChar w:fldCharType="begin"/>
            </w:r>
            <w:r w:rsidR="00D22070">
              <w:rPr>
                <w:noProof/>
                <w:webHidden/>
              </w:rPr>
              <w:instrText xml:space="preserve"> PAGEREF _Toc391908431 \h </w:instrText>
            </w:r>
            <w:r w:rsidR="00D22070">
              <w:rPr>
                <w:noProof/>
                <w:webHidden/>
              </w:rPr>
            </w:r>
            <w:r w:rsidR="00D22070">
              <w:rPr>
                <w:noProof/>
                <w:webHidden/>
              </w:rPr>
              <w:fldChar w:fldCharType="separate"/>
            </w:r>
            <w:r w:rsidR="00D22070">
              <w:rPr>
                <w:noProof/>
                <w:webHidden/>
              </w:rPr>
              <w:t>3</w:t>
            </w:r>
            <w:r w:rsidR="00D22070">
              <w:rPr>
                <w:noProof/>
                <w:webHidden/>
              </w:rPr>
              <w:fldChar w:fldCharType="end"/>
            </w:r>
          </w:hyperlink>
        </w:p>
        <w:p w14:paraId="131204DA" w14:textId="77777777" w:rsidR="00D22070" w:rsidRDefault="00984A38">
          <w:pPr>
            <w:pStyle w:val="TDC1"/>
            <w:tabs>
              <w:tab w:val="left" w:pos="660"/>
              <w:tab w:val="right" w:leader="dot" w:pos="8828"/>
            </w:tabs>
            <w:rPr>
              <w:rFonts w:asciiTheme="minorHAnsi" w:eastAsiaTheme="minorEastAsia" w:hAnsiTheme="minorHAnsi" w:cstheme="minorBidi"/>
              <w:noProof/>
              <w:color w:val="auto"/>
              <w:sz w:val="22"/>
            </w:rPr>
          </w:pPr>
          <w:hyperlink w:anchor="_Toc391908432" w:history="1">
            <w:r w:rsidR="00D22070" w:rsidRPr="00114FD0">
              <w:rPr>
                <w:rStyle w:val="Hipervnculo"/>
                <w:noProof/>
              </w:rPr>
              <w:t>IV.</w:t>
            </w:r>
            <w:r w:rsidR="00D22070">
              <w:rPr>
                <w:rFonts w:asciiTheme="minorHAnsi" w:eastAsiaTheme="minorEastAsia" w:hAnsiTheme="minorHAnsi" w:cstheme="minorBidi"/>
                <w:noProof/>
                <w:color w:val="auto"/>
                <w:sz w:val="22"/>
              </w:rPr>
              <w:tab/>
            </w:r>
            <w:r w:rsidR="00D22070" w:rsidRPr="00114FD0">
              <w:rPr>
                <w:rStyle w:val="Hipervnculo"/>
                <w:noProof/>
              </w:rPr>
              <w:t>OBJETIVOS</w:t>
            </w:r>
            <w:r w:rsidR="00D22070">
              <w:rPr>
                <w:noProof/>
                <w:webHidden/>
              </w:rPr>
              <w:tab/>
            </w:r>
            <w:r w:rsidR="00D22070">
              <w:rPr>
                <w:noProof/>
                <w:webHidden/>
              </w:rPr>
              <w:fldChar w:fldCharType="begin"/>
            </w:r>
            <w:r w:rsidR="00D22070">
              <w:rPr>
                <w:noProof/>
                <w:webHidden/>
              </w:rPr>
              <w:instrText xml:space="preserve"> PAGEREF _Toc391908432 \h </w:instrText>
            </w:r>
            <w:r w:rsidR="00D22070">
              <w:rPr>
                <w:noProof/>
                <w:webHidden/>
              </w:rPr>
            </w:r>
            <w:r w:rsidR="00D22070">
              <w:rPr>
                <w:noProof/>
                <w:webHidden/>
              </w:rPr>
              <w:fldChar w:fldCharType="separate"/>
            </w:r>
            <w:r w:rsidR="00D22070">
              <w:rPr>
                <w:noProof/>
                <w:webHidden/>
              </w:rPr>
              <w:t>4</w:t>
            </w:r>
            <w:r w:rsidR="00D22070">
              <w:rPr>
                <w:noProof/>
                <w:webHidden/>
              </w:rPr>
              <w:fldChar w:fldCharType="end"/>
            </w:r>
          </w:hyperlink>
        </w:p>
        <w:p w14:paraId="3550DC1D" w14:textId="77777777" w:rsidR="00D22070" w:rsidRDefault="00984A38">
          <w:pPr>
            <w:pStyle w:val="TDC1"/>
            <w:tabs>
              <w:tab w:val="left" w:pos="660"/>
              <w:tab w:val="right" w:leader="dot" w:pos="8828"/>
            </w:tabs>
            <w:rPr>
              <w:rFonts w:asciiTheme="minorHAnsi" w:eastAsiaTheme="minorEastAsia" w:hAnsiTheme="minorHAnsi" w:cstheme="minorBidi"/>
              <w:noProof/>
              <w:color w:val="auto"/>
              <w:sz w:val="22"/>
            </w:rPr>
          </w:pPr>
          <w:hyperlink w:anchor="_Toc391908433" w:history="1">
            <w:r w:rsidR="00D22070" w:rsidRPr="00114FD0">
              <w:rPr>
                <w:rStyle w:val="Hipervnculo"/>
                <w:noProof/>
              </w:rPr>
              <w:t>V.</w:t>
            </w:r>
            <w:r w:rsidR="00D22070">
              <w:rPr>
                <w:rFonts w:asciiTheme="minorHAnsi" w:eastAsiaTheme="minorEastAsia" w:hAnsiTheme="minorHAnsi" w:cstheme="minorBidi"/>
                <w:noProof/>
                <w:color w:val="auto"/>
                <w:sz w:val="22"/>
              </w:rPr>
              <w:tab/>
            </w:r>
            <w:r w:rsidR="00D22070" w:rsidRPr="00114FD0">
              <w:rPr>
                <w:rStyle w:val="Hipervnculo"/>
                <w:noProof/>
              </w:rPr>
              <w:t>ALCANCE</w:t>
            </w:r>
            <w:r w:rsidR="00D22070">
              <w:rPr>
                <w:noProof/>
                <w:webHidden/>
              </w:rPr>
              <w:tab/>
            </w:r>
            <w:r w:rsidR="00D22070">
              <w:rPr>
                <w:noProof/>
                <w:webHidden/>
              </w:rPr>
              <w:fldChar w:fldCharType="begin"/>
            </w:r>
            <w:r w:rsidR="00D22070">
              <w:rPr>
                <w:noProof/>
                <w:webHidden/>
              </w:rPr>
              <w:instrText xml:space="preserve"> PAGEREF _Toc391908433 \h </w:instrText>
            </w:r>
            <w:r w:rsidR="00D22070">
              <w:rPr>
                <w:noProof/>
                <w:webHidden/>
              </w:rPr>
            </w:r>
            <w:r w:rsidR="00D22070">
              <w:rPr>
                <w:noProof/>
                <w:webHidden/>
              </w:rPr>
              <w:fldChar w:fldCharType="separate"/>
            </w:r>
            <w:r w:rsidR="00D22070">
              <w:rPr>
                <w:noProof/>
                <w:webHidden/>
              </w:rPr>
              <w:t>5</w:t>
            </w:r>
            <w:r w:rsidR="00D22070">
              <w:rPr>
                <w:noProof/>
                <w:webHidden/>
              </w:rPr>
              <w:fldChar w:fldCharType="end"/>
            </w:r>
          </w:hyperlink>
        </w:p>
        <w:p w14:paraId="7A1911DC" w14:textId="77777777" w:rsidR="00D22070" w:rsidRDefault="00984A38">
          <w:pPr>
            <w:pStyle w:val="TDC1"/>
            <w:tabs>
              <w:tab w:val="left" w:pos="660"/>
              <w:tab w:val="right" w:leader="dot" w:pos="8828"/>
            </w:tabs>
            <w:rPr>
              <w:rFonts w:asciiTheme="minorHAnsi" w:eastAsiaTheme="minorEastAsia" w:hAnsiTheme="minorHAnsi" w:cstheme="minorBidi"/>
              <w:noProof/>
              <w:color w:val="auto"/>
              <w:sz w:val="22"/>
            </w:rPr>
          </w:pPr>
          <w:hyperlink w:anchor="_Toc391908434" w:history="1">
            <w:r w:rsidR="00D22070" w:rsidRPr="00114FD0">
              <w:rPr>
                <w:rStyle w:val="Hipervnculo"/>
                <w:noProof/>
              </w:rPr>
              <w:t>VI.</w:t>
            </w:r>
            <w:r w:rsidR="00D22070">
              <w:rPr>
                <w:rFonts w:asciiTheme="minorHAnsi" w:eastAsiaTheme="minorEastAsia" w:hAnsiTheme="minorHAnsi" w:cstheme="minorBidi"/>
                <w:noProof/>
                <w:color w:val="auto"/>
                <w:sz w:val="22"/>
              </w:rPr>
              <w:tab/>
            </w:r>
            <w:r w:rsidR="00D22070" w:rsidRPr="00114FD0">
              <w:rPr>
                <w:rStyle w:val="Hipervnculo"/>
                <w:noProof/>
              </w:rPr>
              <w:t>MARCO TEÓRICO</w:t>
            </w:r>
            <w:r w:rsidR="00D22070">
              <w:rPr>
                <w:noProof/>
                <w:webHidden/>
              </w:rPr>
              <w:tab/>
            </w:r>
            <w:r w:rsidR="00D22070">
              <w:rPr>
                <w:noProof/>
                <w:webHidden/>
              </w:rPr>
              <w:fldChar w:fldCharType="begin"/>
            </w:r>
            <w:r w:rsidR="00D22070">
              <w:rPr>
                <w:noProof/>
                <w:webHidden/>
              </w:rPr>
              <w:instrText xml:space="preserve"> PAGEREF _Toc391908434 \h </w:instrText>
            </w:r>
            <w:r w:rsidR="00D22070">
              <w:rPr>
                <w:noProof/>
                <w:webHidden/>
              </w:rPr>
            </w:r>
            <w:r w:rsidR="00D22070">
              <w:rPr>
                <w:noProof/>
                <w:webHidden/>
              </w:rPr>
              <w:fldChar w:fldCharType="separate"/>
            </w:r>
            <w:r w:rsidR="00D22070">
              <w:rPr>
                <w:noProof/>
                <w:webHidden/>
              </w:rPr>
              <w:t>5</w:t>
            </w:r>
            <w:r w:rsidR="00D22070">
              <w:rPr>
                <w:noProof/>
                <w:webHidden/>
              </w:rPr>
              <w:fldChar w:fldCharType="end"/>
            </w:r>
          </w:hyperlink>
        </w:p>
        <w:p w14:paraId="2ECF1025" w14:textId="77777777" w:rsidR="00D22070" w:rsidRDefault="00984A38">
          <w:pPr>
            <w:pStyle w:val="TDC1"/>
            <w:tabs>
              <w:tab w:val="left" w:pos="660"/>
              <w:tab w:val="right" w:leader="dot" w:pos="8828"/>
            </w:tabs>
            <w:rPr>
              <w:rFonts w:asciiTheme="minorHAnsi" w:eastAsiaTheme="minorEastAsia" w:hAnsiTheme="minorHAnsi" w:cstheme="minorBidi"/>
              <w:noProof/>
              <w:color w:val="auto"/>
              <w:sz w:val="22"/>
            </w:rPr>
          </w:pPr>
          <w:hyperlink w:anchor="_Toc391908435" w:history="1">
            <w:r w:rsidR="00D22070" w:rsidRPr="00114FD0">
              <w:rPr>
                <w:rStyle w:val="Hipervnculo"/>
                <w:noProof/>
              </w:rPr>
              <w:t>VII.</w:t>
            </w:r>
            <w:r w:rsidR="00D22070">
              <w:rPr>
                <w:rFonts w:asciiTheme="minorHAnsi" w:eastAsiaTheme="minorEastAsia" w:hAnsiTheme="minorHAnsi" w:cstheme="minorBidi"/>
                <w:noProof/>
                <w:color w:val="auto"/>
                <w:sz w:val="22"/>
              </w:rPr>
              <w:tab/>
            </w:r>
            <w:r w:rsidR="00D22070" w:rsidRPr="00114FD0">
              <w:rPr>
                <w:rStyle w:val="Hipervnculo"/>
                <w:noProof/>
              </w:rPr>
              <w:t>METODOLOGÍA DE DESARROLLO DEL PROYECTO</w:t>
            </w:r>
            <w:r w:rsidR="00D22070">
              <w:rPr>
                <w:noProof/>
                <w:webHidden/>
              </w:rPr>
              <w:tab/>
            </w:r>
            <w:r w:rsidR="00D22070">
              <w:rPr>
                <w:noProof/>
                <w:webHidden/>
              </w:rPr>
              <w:fldChar w:fldCharType="begin"/>
            </w:r>
            <w:r w:rsidR="00D22070">
              <w:rPr>
                <w:noProof/>
                <w:webHidden/>
              </w:rPr>
              <w:instrText xml:space="preserve"> PAGEREF _Toc391908435 \h </w:instrText>
            </w:r>
            <w:r w:rsidR="00D22070">
              <w:rPr>
                <w:noProof/>
                <w:webHidden/>
              </w:rPr>
            </w:r>
            <w:r w:rsidR="00D22070">
              <w:rPr>
                <w:noProof/>
                <w:webHidden/>
              </w:rPr>
              <w:fldChar w:fldCharType="separate"/>
            </w:r>
            <w:r w:rsidR="00D22070">
              <w:rPr>
                <w:noProof/>
                <w:webHidden/>
              </w:rPr>
              <w:t>5</w:t>
            </w:r>
            <w:r w:rsidR="00D22070">
              <w:rPr>
                <w:noProof/>
                <w:webHidden/>
              </w:rPr>
              <w:fldChar w:fldCharType="end"/>
            </w:r>
          </w:hyperlink>
        </w:p>
        <w:p w14:paraId="58AB3295" w14:textId="77777777" w:rsidR="00D22070" w:rsidRDefault="00984A38">
          <w:pPr>
            <w:pStyle w:val="TDC1"/>
            <w:tabs>
              <w:tab w:val="left" w:pos="880"/>
              <w:tab w:val="right" w:leader="dot" w:pos="8828"/>
            </w:tabs>
            <w:rPr>
              <w:rFonts w:asciiTheme="minorHAnsi" w:eastAsiaTheme="minorEastAsia" w:hAnsiTheme="minorHAnsi" w:cstheme="minorBidi"/>
              <w:noProof/>
              <w:color w:val="auto"/>
              <w:sz w:val="22"/>
            </w:rPr>
          </w:pPr>
          <w:hyperlink w:anchor="_Toc391908436" w:history="1">
            <w:r w:rsidR="00D22070" w:rsidRPr="00114FD0">
              <w:rPr>
                <w:rStyle w:val="Hipervnculo"/>
                <w:noProof/>
              </w:rPr>
              <w:t>VIII.</w:t>
            </w:r>
            <w:r w:rsidR="00D22070">
              <w:rPr>
                <w:rFonts w:asciiTheme="minorHAnsi" w:eastAsiaTheme="minorEastAsia" w:hAnsiTheme="minorHAnsi" w:cstheme="minorBidi"/>
                <w:noProof/>
                <w:color w:val="auto"/>
                <w:sz w:val="22"/>
              </w:rPr>
              <w:tab/>
            </w:r>
            <w:r w:rsidR="00D22070" w:rsidRPr="00114FD0">
              <w:rPr>
                <w:rStyle w:val="Hipervnculo"/>
                <w:noProof/>
              </w:rPr>
              <w:t>FACTIBILIDAD</w:t>
            </w:r>
            <w:r w:rsidR="00D22070">
              <w:rPr>
                <w:noProof/>
                <w:webHidden/>
              </w:rPr>
              <w:tab/>
            </w:r>
            <w:r w:rsidR="00D22070">
              <w:rPr>
                <w:noProof/>
                <w:webHidden/>
              </w:rPr>
              <w:fldChar w:fldCharType="begin"/>
            </w:r>
            <w:r w:rsidR="00D22070">
              <w:rPr>
                <w:noProof/>
                <w:webHidden/>
              </w:rPr>
              <w:instrText xml:space="preserve"> PAGEREF _Toc391908436 \h </w:instrText>
            </w:r>
            <w:r w:rsidR="00D22070">
              <w:rPr>
                <w:noProof/>
                <w:webHidden/>
              </w:rPr>
            </w:r>
            <w:r w:rsidR="00D22070">
              <w:rPr>
                <w:noProof/>
                <w:webHidden/>
              </w:rPr>
              <w:fldChar w:fldCharType="separate"/>
            </w:r>
            <w:r w:rsidR="00D22070">
              <w:rPr>
                <w:noProof/>
                <w:webHidden/>
              </w:rPr>
              <w:t>5</w:t>
            </w:r>
            <w:r w:rsidR="00D22070">
              <w:rPr>
                <w:noProof/>
                <w:webHidden/>
              </w:rPr>
              <w:fldChar w:fldCharType="end"/>
            </w:r>
          </w:hyperlink>
        </w:p>
        <w:p w14:paraId="3AC0617C" w14:textId="77777777" w:rsidR="00D22070" w:rsidRDefault="00984A38">
          <w:pPr>
            <w:pStyle w:val="TDC1"/>
            <w:tabs>
              <w:tab w:val="left" w:pos="660"/>
              <w:tab w:val="right" w:leader="dot" w:pos="8828"/>
            </w:tabs>
            <w:rPr>
              <w:rFonts w:asciiTheme="minorHAnsi" w:eastAsiaTheme="minorEastAsia" w:hAnsiTheme="minorHAnsi" w:cstheme="minorBidi"/>
              <w:noProof/>
              <w:color w:val="auto"/>
              <w:sz w:val="22"/>
            </w:rPr>
          </w:pPr>
          <w:hyperlink w:anchor="_Toc391908437" w:history="1">
            <w:r w:rsidR="00D22070" w:rsidRPr="00114FD0">
              <w:rPr>
                <w:rStyle w:val="Hipervnculo"/>
                <w:noProof/>
              </w:rPr>
              <w:t>IX.</w:t>
            </w:r>
            <w:r w:rsidR="00D22070">
              <w:rPr>
                <w:rFonts w:asciiTheme="minorHAnsi" w:eastAsiaTheme="minorEastAsia" w:hAnsiTheme="minorHAnsi" w:cstheme="minorBidi"/>
                <w:noProof/>
                <w:color w:val="auto"/>
                <w:sz w:val="22"/>
              </w:rPr>
              <w:tab/>
            </w:r>
            <w:r w:rsidR="00D22070" w:rsidRPr="00114FD0">
              <w:rPr>
                <w:rStyle w:val="Hipervnculo"/>
                <w:noProof/>
              </w:rPr>
              <w:t>TEMARIO</w:t>
            </w:r>
            <w:r w:rsidR="00D22070">
              <w:rPr>
                <w:noProof/>
                <w:webHidden/>
              </w:rPr>
              <w:tab/>
            </w:r>
            <w:r w:rsidR="00D22070">
              <w:rPr>
                <w:noProof/>
                <w:webHidden/>
              </w:rPr>
              <w:fldChar w:fldCharType="begin"/>
            </w:r>
            <w:r w:rsidR="00D22070">
              <w:rPr>
                <w:noProof/>
                <w:webHidden/>
              </w:rPr>
              <w:instrText xml:space="preserve"> PAGEREF _Toc391908437 \h </w:instrText>
            </w:r>
            <w:r w:rsidR="00D22070">
              <w:rPr>
                <w:noProof/>
                <w:webHidden/>
              </w:rPr>
            </w:r>
            <w:r w:rsidR="00D22070">
              <w:rPr>
                <w:noProof/>
                <w:webHidden/>
              </w:rPr>
              <w:fldChar w:fldCharType="separate"/>
            </w:r>
            <w:r w:rsidR="00D22070">
              <w:rPr>
                <w:noProof/>
                <w:webHidden/>
              </w:rPr>
              <w:t>6</w:t>
            </w:r>
            <w:r w:rsidR="00D22070">
              <w:rPr>
                <w:noProof/>
                <w:webHidden/>
              </w:rPr>
              <w:fldChar w:fldCharType="end"/>
            </w:r>
          </w:hyperlink>
        </w:p>
        <w:p w14:paraId="0168A658" w14:textId="77777777" w:rsidR="00D22070" w:rsidRDefault="00984A38">
          <w:pPr>
            <w:pStyle w:val="TDC1"/>
            <w:tabs>
              <w:tab w:val="left" w:pos="660"/>
              <w:tab w:val="right" w:leader="dot" w:pos="8828"/>
            </w:tabs>
            <w:rPr>
              <w:rFonts w:asciiTheme="minorHAnsi" w:eastAsiaTheme="minorEastAsia" w:hAnsiTheme="minorHAnsi" w:cstheme="minorBidi"/>
              <w:noProof/>
              <w:color w:val="auto"/>
              <w:sz w:val="22"/>
            </w:rPr>
          </w:pPr>
          <w:hyperlink w:anchor="_Toc391908438" w:history="1">
            <w:r w:rsidR="00D22070" w:rsidRPr="00114FD0">
              <w:rPr>
                <w:rStyle w:val="Hipervnculo"/>
                <w:noProof/>
              </w:rPr>
              <w:t>X.</w:t>
            </w:r>
            <w:r w:rsidR="00D22070">
              <w:rPr>
                <w:rFonts w:asciiTheme="minorHAnsi" w:eastAsiaTheme="minorEastAsia" w:hAnsiTheme="minorHAnsi" w:cstheme="minorBidi"/>
                <w:noProof/>
                <w:color w:val="auto"/>
                <w:sz w:val="22"/>
              </w:rPr>
              <w:tab/>
            </w:r>
            <w:r w:rsidR="00D22070" w:rsidRPr="00114FD0">
              <w:rPr>
                <w:rStyle w:val="Hipervnculo"/>
                <w:noProof/>
              </w:rPr>
              <w:t>CRONOGRAMA (10 meses)</w:t>
            </w:r>
            <w:r w:rsidR="00D22070">
              <w:rPr>
                <w:noProof/>
                <w:webHidden/>
              </w:rPr>
              <w:tab/>
            </w:r>
            <w:r w:rsidR="00D22070">
              <w:rPr>
                <w:noProof/>
                <w:webHidden/>
              </w:rPr>
              <w:fldChar w:fldCharType="begin"/>
            </w:r>
            <w:r w:rsidR="00D22070">
              <w:rPr>
                <w:noProof/>
                <w:webHidden/>
              </w:rPr>
              <w:instrText xml:space="preserve"> PAGEREF _Toc391908438 \h </w:instrText>
            </w:r>
            <w:r w:rsidR="00D22070">
              <w:rPr>
                <w:noProof/>
                <w:webHidden/>
              </w:rPr>
            </w:r>
            <w:r w:rsidR="00D22070">
              <w:rPr>
                <w:noProof/>
                <w:webHidden/>
              </w:rPr>
              <w:fldChar w:fldCharType="separate"/>
            </w:r>
            <w:r w:rsidR="00D22070">
              <w:rPr>
                <w:noProof/>
                <w:webHidden/>
              </w:rPr>
              <w:t>6</w:t>
            </w:r>
            <w:r w:rsidR="00D22070">
              <w:rPr>
                <w:noProof/>
                <w:webHidden/>
              </w:rPr>
              <w:fldChar w:fldCharType="end"/>
            </w:r>
          </w:hyperlink>
        </w:p>
        <w:p w14:paraId="26C23EB5" w14:textId="77777777" w:rsidR="00D22070" w:rsidRDefault="00984A38">
          <w:pPr>
            <w:pStyle w:val="TDC1"/>
            <w:tabs>
              <w:tab w:val="left" w:pos="660"/>
              <w:tab w:val="right" w:leader="dot" w:pos="8828"/>
            </w:tabs>
            <w:rPr>
              <w:rFonts w:asciiTheme="minorHAnsi" w:eastAsiaTheme="minorEastAsia" w:hAnsiTheme="minorHAnsi" w:cstheme="minorBidi"/>
              <w:noProof/>
              <w:color w:val="auto"/>
              <w:sz w:val="22"/>
            </w:rPr>
          </w:pPr>
          <w:hyperlink w:anchor="_Toc391908439" w:history="1">
            <w:r w:rsidR="00D22070" w:rsidRPr="00114FD0">
              <w:rPr>
                <w:rStyle w:val="Hipervnculo"/>
                <w:noProof/>
              </w:rPr>
              <w:t>XI.</w:t>
            </w:r>
            <w:r w:rsidR="00D22070">
              <w:rPr>
                <w:rFonts w:asciiTheme="minorHAnsi" w:eastAsiaTheme="minorEastAsia" w:hAnsiTheme="minorHAnsi" w:cstheme="minorBidi"/>
                <w:noProof/>
                <w:color w:val="auto"/>
                <w:sz w:val="22"/>
              </w:rPr>
              <w:tab/>
            </w:r>
            <w:r w:rsidR="00D22070" w:rsidRPr="00114FD0">
              <w:rPr>
                <w:rStyle w:val="Hipervnculo"/>
                <w:noProof/>
              </w:rPr>
              <w:t>Bibliografía</w:t>
            </w:r>
            <w:r w:rsidR="00D22070">
              <w:rPr>
                <w:noProof/>
                <w:webHidden/>
              </w:rPr>
              <w:tab/>
            </w:r>
            <w:r w:rsidR="00D22070">
              <w:rPr>
                <w:noProof/>
                <w:webHidden/>
              </w:rPr>
              <w:fldChar w:fldCharType="begin"/>
            </w:r>
            <w:r w:rsidR="00D22070">
              <w:rPr>
                <w:noProof/>
                <w:webHidden/>
              </w:rPr>
              <w:instrText xml:space="preserve"> PAGEREF _Toc391908439 \h </w:instrText>
            </w:r>
            <w:r w:rsidR="00D22070">
              <w:rPr>
                <w:noProof/>
                <w:webHidden/>
              </w:rPr>
            </w:r>
            <w:r w:rsidR="00D22070">
              <w:rPr>
                <w:noProof/>
                <w:webHidden/>
              </w:rPr>
              <w:fldChar w:fldCharType="separate"/>
            </w:r>
            <w:r w:rsidR="00D22070">
              <w:rPr>
                <w:noProof/>
                <w:webHidden/>
              </w:rPr>
              <w:t>7</w:t>
            </w:r>
            <w:r w:rsidR="00D22070">
              <w:rPr>
                <w:noProof/>
                <w:webHidden/>
              </w:rPr>
              <w:fldChar w:fldCharType="end"/>
            </w:r>
          </w:hyperlink>
        </w:p>
        <w:p w14:paraId="04EC7D33" w14:textId="77777777" w:rsidR="00196F58" w:rsidRPr="000D39DB" w:rsidRDefault="003354D9">
          <w:pPr>
            <w:rPr>
              <w:rFonts w:asciiTheme="minorHAnsi" w:hAnsiTheme="minorHAnsi"/>
              <w:color w:val="auto"/>
            </w:rPr>
          </w:pPr>
          <w:r w:rsidRPr="000D39DB">
            <w:rPr>
              <w:rFonts w:asciiTheme="minorHAnsi" w:hAnsiTheme="minorHAnsi"/>
              <w:b/>
              <w:bCs/>
              <w:color w:val="auto"/>
              <w:lang w:val="es-ES"/>
            </w:rPr>
            <w:fldChar w:fldCharType="end"/>
          </w:r>
        </w:p>
      </w:sdtContent>
    </w:sdt>
    <w:p w14:paraId="7F8BCB87" w14:textId="77777777" w:rsidR="00FC235E" w:rsidRPr="000D39DB" w:rsidRDefault="00FC235E">
      <w:pPr>
        <w:spacing w:before="480" w:line="276" w:lineRule="auto"/>
        <w:rPr>
          <w:rFonts w:asciiTheme="minorHAnsi" w:hAnsiTheme="minorHAnsi"/>
          <w:color w:val="auto"/>
        </w:rPr>
      </w:pPr>
    </w:p>
    <w:p w14:paraId="310BF2DE" w14:textId="77777777" w:rsidR="00FC235E" w:rsidRPr="000D39DB" w:rsidRDefault="00984A38">
      <w:pPr>
        <w:tabs>
          <w:tab w:val="left" w:pos="660"/>
          <w:tab w:val="right" w:pos="8828"/>
        </w:tabs>
        <w:spacing w:after="100"/>
        <w:rPr>
          <w:rFonts w:asciiTheme="minorHAnsi" w:hAnsiTheme="minorHAnsi"/>
          <w:color w:val="auto"/>
        </w:rPr>
      </w:pPr>
      <w:hyperlink w:anchor="h.3whwml4">
        <w:r w:rsidR="00214A30" w:rsidRPr="000D39DB">
          <w:rPr>
            <w:rFonts w:asciiTheme="minorHAnsi" w:hAnsiTheme="minorHAnsi"/>
            <w:color w:val="auto"/>
          </w:rPr>
          <w:tab/>
        </w:r>
      </w:hyperlink>
    </w:p>
    <w:p w14:paraId="3270F169" w14:textId="77777777" w:rsidR="00FC235E" w:rsidRPr="000D39DB" w:rsidRDefault="00984A38">
      <w:pPr>
        <w:rPr>
          <w:rFonts w:asciiTheme="minorHAnsi" w:hAnsiTheme="minorHAnsi"/>
          <w:color w:val="auto"/>
        </w:rPr>
      </w:pPr>
      <w:hyperlink w:anchor="_Toc363485389"/>
    </w:p>
    <w:p w14:paraId="31EA1CEA" w14:textId="77777777" w:rsidR="00FC235E" w:rsidRPr="000D39DB" w:rsidRDefault="00984A38">
      <w:pPr>
        <w:spacing w:line="480" w:lineRule="auto"/>
        <w:rPr>
          <w:rFonts w:asciiTheme="minorHAnsi" w:hAnsiTheme="minorHAnsi"/>
          <w:color w:val="auto"/>
        </w:rPr>
      </w:pPr>
      <w:hyperlink w:anchor="_Toc363485389"/>
    </w:p>
    <w:p w14:paraId="7D6419B1" w14:textId="77777777" w:rsidR="00FC235E" w:rsidRPr="000D39DB" w:rsidRDefault="00984A38">
      <w:pPr>
        <w:spacing w:line="480" w:lineRule="auto"/>
        <w:rPr>
          <w:rFonts w:asciiTheme="minorHAnsi" w:hAnsiTheme="minorHAnsi"/>
          <w:color w:val="auto"/>
        </w:rPr>
      </w:pPr>
      <w:hyperlink w:anchor="_Toc363485389"/>
    </w:p>
    <w:p w14:paraId="043A8F98" w14:textId="77777777" w:rsidR="00FC235E" w:rsidRPr="000D39DB" w:rsidRDefault="00984A38">
      <w:pPr>
        <w:spacing w:before="480"/>
        <w:ind w:left="720"/>
        <w:rPr>
          <w:rFonts w:asciiTheme="minorHAnsi" w:hAnsiTheme="minorHAnsi"/>
          <w:color w:val="auto"/>
        </w:rPr>
      </w:pPr>
      <w:hyperlink w:anchor="_Toc363485389"/>
    </w:p>
    <w:p w14:paraId="55A36A19" w14:textId="77777777" w:rsidR="00FC235E" w:rsidRPr="000D39DB" w:rsidRDefault="00984A38">
      <w:pPr>
        <w:rPr>
          <w:rFonts w:asciiTheme="minorHAnsi" w:hAnsiTheme="minorHAnsi"/>
          <w:color w:val="auto"/>
        </w:rPr>
      </w:pPr>
      <w:hyperlink w:anchor="_Toc363485389"/>
    </w:p>
    <w:p w14:paraId="792A1D8A" w14:textId="77777777" w:rsidR="00FC235E" w:rsidRPr="000D39DB" w:rsidRDefault="00984A38">
      <w:pPr>
        <w:rPr>
          <w:rFonts w:asciiTheme="minorHAnsi" w:hAnsiTheme="minorHAnsi"/>
          <w:color w:val="auto"/>
        </w:rPr>
      </w:pPr>
      <w:hyperlink w:anchor="_Toc363485389"/>
    </w:p>
    <w:p w14:paraId="5FBC3CE1" w14:textId="77777777" w:rsidR="00FC235E" w:rsidRPr="000D39DB" w:rsidRDefault="00984A38">
      <w:pPr>
        <w:rPr>
          <w:rFonts w:asciiTheme="minorHAnsi" w:hAnsiTheme="minorHAnsi"/>
          <w:color w:val="auto"/>
        </w:rPr>
      </w:pPr>
      <w:hyperlink w:anchor="_Toc363485389"/>
    </w:p>
    <w:p w14:paraId="5378666B" w14:textId="77777777" w:rsidR="00FC235E" w:rsidRPr="000D39DB" w:rsidRDefault="00984A38">
      <w:pPr>
        <w:rPr>
          <w:rFonts w:asciiTheme="minorHAnsi" w:hAnsiTheme="minorHAnsi"/>
          <w:color w:val="auto"/>
        </w:rPr>
      </w:pPr>
      <w:hyperlink w:anchor="_Toc363485389"/>
    </w:p>
    <w:p w14:paraId="4CFDF92D" w14:textId="77777777" w:rsidR="00FC235E" w:rsidRPr="000D39DB" w:rsidRDefault="00984A38">
      <w:pPr>
        <w:rPr>
          <w:rFonts w:asciiTheme="minorHAnsi" w:hAnsiTheme="minorHAnsi"/>
          <w:color w:val="auto"/>
        </w:rPr>
      </w:pPr>
      <w:hyperlink w:anchor="_Toc363485389"/>
    </w:p>
    <w:p w14:paraId="464D192D" w14:textId="77777777" w:rsidR="00FC235E" w:rsidRPr="000D39DB" w:rsidRDefault="00FC235E">
      <w:pPr>
        <w:rPr>
          <w:rFonts w:asciiTheme="minorHAnsi" w:hAnsiTheme="minorHAnsi"/>
          <w:color w:val="auto"/>
        </w:rPr>
      </w:pPr>
    </w:p>
    <w:p w14:paraId="16CBA76C" w14:textId="77777777" w:rsidR="00FC235E" w:rsidRPr="000D39DB" w:rsidRDefault="00FC235E">
      <w:pPr>
        <w:rPr>
          <w:rFonts w:asciiTheme="minorHAnsi" w:hAnsiTheme="minorHAnsi"/>
          <w:color w:val="auto"/>
        </w:rPr>
      </w:pPr>
    </w:p>
    <w:p w14:paraId="1DE28612" w14:textId="77777777" w:rsidR="00FC235E" w:rsidRPr="000D39DB" w:rsidRDefault="00FC235E">
      <w:pPr>
        <w:rPr>
          <w:rFonts w:asciiTheme="minorHAnsi" w:hAnsiTheme="minorHAnsi"/>
          <w:color w:val="auto"/>
        </w:rPr>
      </w:pPr>
    </w:p>
    <w:p w14:paraId="163E1DFC" w14:textId="77777777" w:rsidR="00FC235E" w:rsidRPr="000D39DB" w:rsidRDefault="00FC235E">
      <w:pPr>
        <w:rPr>
          <w:rFonts w:asciiTheme="minorHAnsi" w:hAnsiTheme="minorHAnsi"/>
          <w:color w:val="auto"/>
        </w:rPr>
      </w:pPr>
    </w:p>
    <w:p w14:paraId="6810FDEC" w14:textId="77777777" w:rsidR="00FC235E" w:rsidRPr="000D39DB" w:rsidRDefault="00FC235E">
      <w:pPr>
        <w:rPr>
          <w:rFonts w:asciiTheme="minorHAnsi" w:hAnsiTheme="minorHAnsi"/>
          <w:color w:val="auto"/>
        </w:rPr>
      </w:pPr>
    </w:p>
    <w:p w14:paraId="6EEA3B78" w14:textId="77777777" w:rsidR="00FC235E" w:rsidRPr="000D39DB" w:rsidRDefault="00FC235E">
      <w:pPr>
        <w:rPr>
          <w:rFonts w:asciiTheme="minorHAnsi" w:hAnsiTheme="minorHAnsi"/>
          <w:color w:val="auto"/>
        </w:rPr>
      </w:pPr>
    </w:p>
    <w:p w14:paraId="2AF86AA6" w14:textId="77777777" w:rsidR="00FC235E" w:rsidRPr="000D39DB" w:rsidRDefault="00FC235E">
      <w:pPr>
        <w:rPr>
          <w:rFonts w:asciiTheme="minorHAnsi" w:hAnsiTheme="minorHAnsi"/>
          <w:color w:val="auto"/>
        </w:rPr>
      </w:pPr>
    </w:p>
    <w:p w14:paraId="1720261E" w14:textId="77777777" w:rsidR="00FC235E" w:rsidRPr="000D39DB" w:rsidRDefault="00FC235E">
      <w:pPr>
        <w:rPr>
          <w:rFonts w:asciiTheme="minorHAnsi" w:hAnsiTheme="minorHAnsi"/>
          <w:color w:val="auto"/>
        </w:rPr>
      </w:pPr>
    </w:p>
    <w:p w14:paraId="47630F23" w14:textId="77777777" w:rsidR="00FC235E" w:rsidRPr="000D39DB" w:rsidRDefault="00214A30" w:rsidP="00C16482">
      <w:pPr>
        <w:pStyle w:val="titulo1"/>
      </w:pPr>
      <w:bookmarkStart w:id="1" w:name="h.1fob9te" w:colFirst="0" w:colLast="0"/>
      <w:bookmarkStart w:id="2" w:name="_Toc391908429"/>
      <w:bookmarkEnd w:id="1"/>
      <w:r w:rsidRPr="000D39DB">
        <w:lastRenderedPageBreak/>
        <w:t>ANTECEDENTES</w:t>
      </w:r>
      <w:bookmarkEnd w:id="2"/>
    </w:p>
    <w:p w14:paraId="3E487B12" w14:textId="77777777" w:rsidR="00FC235E" w:rsidRPr="000D39DB" w:rsidRDefault="00FC235E">
      <w:pPr>
        <w:rPr>
          <w:rFonts w:asciiTheme="minorHAnsi" w:hAnsiTheme="minorHAnsi"/>
          <w:color w:val="auto"/>
        </w:rPr>
      </w:pPr>
    </w:p>
    <w:p w14:paraId="7DA634B5" w14:textId="77777777" w:rsidR="008D38AF" w:rsidRDefault="006719F0" w:rsidP="003F1209">
      <w:pPr>
        <w:spacing w:line="360" w:lineRule="auto"/>
        <w:jc w:val="both"/>
        <w:rPr>
          <w:rFonts w:asciiTheme="minorHAnsi" w:eastAsiaTheme="minorEastAsia" w:hAnsiTheme="minorHAnsi" w:cs="UtopiaStd-Regular"/>
          <w:color w:val="auto"/>
          <w:szCs w:val="24"/>
          <w:lang w:val="es-ES"/>
        </w:rPr>
      </w:pPr>
      <w:ins w:id="3" w:author="ANF-EC-PC-18" w:date="2014-07-14T16:47:00Z">
        <w:r>
          <w:rPr>
            <w:rFonts w:asciiTheme="minorHAnsi" w:eastAsiaTheme="minorEastAsia" w:hAnsiTheme="minorHAnsi" w:cs="UtopiaStd-Regular"/>
            <w:color w:val="auto"/>
            <w:szCs w:val="24"/>
            <w:lang w:val="es-ES"/>
          </w:rPr>
          <w:t xml:space="preserve">Actualmente en el Ecuador </w:t>
        </w:r>
      </w:ins>
      <w:ins w:id="4" w:author="ANF-EC-PC-18" w:date="2014-07-14T16:48:00Z">
        <w:r>
          <w:rPr>
            <w:rFonts w:asciiTheme="minorHAnsi" w:eastAsiaTheme="minorEastAsia" w:hAnsiTheme="minorHAnsi" w:cs="UtopiaStd-Regular"/>
            <w:color w:val="auto"/>
            <w:szCs w:val="24"/>
            <w:lang w:val="es-ES"/>
          </w:rPr>
          <w:t xml:space="preserve">los ministerios y demás entidades </w:t>
        </w:r>
      </w:ins>
      <w:ins w:id="5" w:author="ANF-EC-PC-18" w:date="2014-07-14T16:53:00Z">
        <w:r>
          <w:rPr>
            <w:rFonts w:asciiTheme="minorHAnsi" w:eastAsiaTheme="minorEastAsia" w:hAnsiTheme="minorHAnsi" w:cs="UtopiaStd-Regular"/>
            <w:color w:val="auto"/>
            <w:szCs w:val="24"/>
            <w:lang w:val="es-ES"/>
          </w:rPr>
          <w:t>públicas</w:t>
        </w:r>
      </w:ins>
      <w:ins w:id="6" w:author="ANF-EC-PC-18" w:date="2014-07-14T16:48:00Z">
        <w:r>
          <w:rPr>
            <w:rFonts w:asciiTheme="minorHAnsi" w:eastAsiaTheme="minorEastAsia" w:hAnsiTheme="minorHAnsi" w:cs="UtopiaStd-Regular"/>
            <w:color w:val="auto"/>
            <w:szCs w:val="24"/>
            <w:lang w:val="es-ES"/>
          </w:rPr>
          <w:t xml:space="preserve"> procesan grandes cantidades de información</w:t>
        </w:r>
      </w:ins>
      <w:ins w:id="7" w:author="ANF-EC-PC-18" w:date="2014-07-14T16:50:00Z">
        <w:r>
          <w:rPr>
            <w:rFonts w:asciiTheme="minorHAnsi" w:eastAsiaTheme="minorEastAsia" w:hAnsiTheme="minorHAnsi" w:cs="UtopiaStd-Regular"/>
            <w:color w:val="auto"/>
            <w:szCs w:val="24"/>
            <w:lang w:val="es-ES"/>
          </w:rPr>
          <w:t>,</w:t>
        </w:r>
      </w:ins>
      <w:ins w:id="8" w:author="ANF-EC-PC-18" w:date="2014-07-14T16:48:00Z">
        <w:r>
          <w:rPr>
            <w:rFonts w:asciiTheme="minorHAnsi" w:eastAsiaTheme="minorEastAsia" w:hAnsiTheme="minorHAnsi" w:cs="UtopiaStd-Regular"/>
            <w:color w:val="auto"/>
            <w:szCs w:val="24"/>
            <w:lang w:val="es-ES"/>
          </w:rPr>
          <w:t xml:space="preserve"> la cual no </w:t>
        </w:r>
      </w:ins>
      <w:ins w:id="9" w:author="ANF-EC-PC-18" w:date="2014-07-14T16:49:00Z">
        <w:r>
          <w:rPr>
            <w:rFonts w:asciiTheme="minorHAnsi" w:eastAsiaTheme="minorEastAsia" w:hAnsiTheme="minorHAnsi" w:cs="UtopiaStd-Regular"/>
            <w:color w:val="auto"/>
            <w:szCs w:val="24"/>
            <w:lang w:val="es-ES"/>
          </w:rPr>
          <w:t>está</w:t>
        </w:r>
      </w:ins>
      <w:ins w:id="10" w:author="ANF-EC-PC-18" w:date="2014-07-14T16:48:00Z">
        <w:r>
          <w:rPr>
            <w:rFonts w:asciiTheme="minorHAnsi" w:eastAsiaTheme="minorEastAsia" w:hAnsiTheme="minorHAnsi" w:cs="UtopiaStd-Regular"/>
            <w:color w:val="auto"/>
            <w:szCs w:val="24"/>
            <w:lang w:val="es-ES"/>
          </w:rPr>
          <w:t xml:space="preserve"> siendo </w:t>
        </w:r>
      </w:ins>
      <w:ins w:id="11" w:author="ANF-EC-PC-18" w:date="2014-07-14T16:49:00Z">
        <w:r>
          <w:rPr>
            <w:rFonts w:asciiTheme="minorHAnsi" w:eastAsiaTheme="minorEastAsia" w:hAnsiTheme="minorHAnsi" w:cs="UtopiaStd-Regular"/>
            <w:color w:val="auto"/>
            <w:szCs w:val="24"/>
            <w:lang w:val="es-ES"/>
          </w:rPr>
          <w:t>utilizada</w:t>
        </w:r>
      </w:ins>
      <w:ins w:id="12" w:author="ANF-EC-PC-18" w:date="2014-07-14T16:50:00Z">
        <w:r>
          <w:rPr>
            <w:rFonts w:asciiTheme="minorHAnsi" w:eastAsiaTheme="minorEastAsia" w:hAnsiTheme="minorHAnsi" w:cs="UtopiaStd-Regular"/>
            <w:color w:val="auto"/>
            <w:szCs w:val="24"/>
            <w:lang w:val="es-ES"/>
          </w:rPr>
          <w:t>,</w:t>
        </w:r>
      </w:ins>
      <w:ins w:id="13" w:author="ANF-EC-PC-18" w:date="2014-07-14T16:48:00Z">
        <w:r>
          <w:rPr>
            <w:rFonts w:asciiTheme="minorHAnsi" w:eastAsiaTheme="minorEastAsia" w:hAnsiTheme="minorHAnsi" w:cs="UtopiaStd-Regular"/>
            <w:color w:val="auto"/>
            <w:szCs w:val="24"/>
            <w:lang w:val="es-ES"/>
          </w:rPr>
          <w:t xml:space="preserve"> </w:t>
        </w:r>
      </w:ins>
      <w:ins w:id="14" w:author="ANF-EC-PC-18" w:date="2014-07-14T16:50:00Z">
        <w:r>
          <w:rPr>
            <w:rFonts w:asciiTheme="minorHAnsi" w:eastAsiaTheme="minorEastAsia" w:hAnsiTheme="minorHAnsi" w:cs="UtopiaStd-Regular"/>
            <w:color w:val="auto"/>
            <w:szCs w:val="24"/>
            <w:lang w:val="es-ES"/>
          </w:rPr>
          <w:t>esta información es</w:t>
        </w:r>
      </w:ins>
      <w:ins w:id="15" w:author="ANF-EC-PC-18" w:date="2014-07-14T16:53:00Z">
        <w:r>
          <w:rPr>
            <w:rFonts w:asciiTheme="minorHAnsi" w:eastAsiaTheme="minorEastAsia" w:hAnsiTheme="minorHAnsi" w:cs="UtopiaStd-Regular"/>
            <w:color w:val="auto"/>
            <w:szCs w:val="24"/>
            <w:lang w:val="es-ES"/>
          </w:rPr>
          <w:t xml:space="preserve"> muy valiosa</w:t>
        </w:r>
      </w:ins>
      <w:ins w:id="16" w:author="ANF-EC-PC-18" w:date="2014-07-14T16:54:00Z">
        <w:r>
          <w:rPr>
            <w:rFonts w:asciiTheme="minorHAnsi" w:eastAsiaTheme="minorEastAsia" w:hAnsiTheme="minorHAnsi" w:cs="UtopiaStd-Regular"/>
            <w:color w:val="auto"/>
            <w:szCs w:val="24"/>
            <w:lang w:val="es-ES"/>
          </w:rPr>
          <w:t xml:space="preserve"> </w:t>
        </w:r>
      </w:ins>
      <w:ins w:id="17" w:author="ANF-EC-PC-18" w:date="2014-07-14T16:53:00Z">
        <w:r>
          <w:rPr>
            <w:rFonts w:asciiTheme="minorHAnsi" w:eastAsiaTheme="minorEastAsia" w:hAnsiTheme="minorHAnsi" w:cs="UtopiaStd-Regular"/>
            <w:color w:val="auto"/>
            <w:szCs w:val="24"/>
            <w:lang w:val="es-ES"/>
          </w:rPr>
          <w:t>y</w:t>
        </w:r>
      </w:ins>
      <w:ins w:id="18" w:author="ANF-EC-PC-18" w:date="2014-07-14T16:50:00Z">
        <w:r>
          <w:rPr>
            <w:rFonts w:asciiTheme="minorHAnsi" w:eastAsiaTheme="minorEastAsia" w:hAnsiTheme="minorHAnsi" w:cs="UtopiaStd-Regular"/>
            <w:color w:val="auto"/>
            <w:szCs w:val="24"/>
            <w:lang w:val="es-ES"/>
          </w:rPr>
          <w:t xml:space="preserve"> de gran interés para el sector </w:t>
        </w:r>
      </w:ins>
      <w:ins w:id="19" w:author="ANF-EC-PC-18" w:date="2014-07-14T16:51:00Z">
        <w:r>
          <w:rPr>
            <w:rFonts w:asciiTheme="minorHAnsi" w:eastAsiaTheme="minorEastAsia" w:hAnsiTheme="minorHAnsi" w:cs="UtopiaStd-Regular"/>
            <w:color w:val="auto"/>
            <w:szCs w:val="24"/>
            <w:lang w:val="es-ES"/>
          </w:rPr>
          <w:t>público</w:t>
        </w:r>
      </w:ins>
      <w:ins w:id="20" w:author="ANF-EC-PC-18" w:date="2014-07-14T16:50:00Z">
        <w:r>
          <w:rPr>
            <w:rFonts w:asciiTheme="minorHAnsi" w:eastAsiaTheme="minorEastAsia" w:hAnsiTheme="minorHAnsi" w:cs="UtopiaStd-Regular"/>
            <w:color w:val="auto"/>
            <w:szCs w:val="24"/>
            <w:lang w:val="es-ES"/>
          </w:rPr>
          <w:t xml:space="preserve"> y privado</w:t>
        </w:r>
      </w:ins>
      <w:ins w:id="21" w:author="ANF-EC-PC-18" w:date="2014-07-14T16:54:00Z">
        <w:r>
          <w:rPr>
            <w:rFonts w:asciiTheme="minorHAnsi" w:eastAsiaTheme="minorEastAsia" w:hAnsiTheme="minorHAnsi" w:cs="UtopiaStd-Regular"/>
            <w:color w:val="auto"/>
            <w:szCs w:val="24"/>
            <w:lang w:val="es-ES"/>
          </w:rPr>
          <w:t xml:space="preserve">, hasta la fecha </w:t>
        </w:r>
      </w:ins>
      <w:commentRangeStart w:id="22"/>
      <w:del w:id="23" w:author="ANF-EC-PC-18" w:date="2014-07-14T16:56:00Z">
        <w:r w:rsidR="00791AF9" w:rsidDel="008C4A49">
          <w:rPr>
            <w:rFonts w:asciiTheme="minorHAnsi" w:eastAsiaTheme="minorEastAsia" w:hAnsiTheme="minorHAnsi" w:cs="UtopiaStd-Regular"/>
            <w:color w:val="auto"/>
            <w:szCs w:val="24"/>
            <w:lang w:val="es-ES"/>
          </w:rPr>
          <w:delText>El Plan Nacion</w:delText>
        </w:r>
      </w:del>
      <w:del w:id="24" w:author="ANF-EC-PC-18" w:date="2014-07-14T16:57:00Z">
        <w:r w:rsidR="00791AF9" w:rsidDel="008C4A49">
          <w:rPr>
            <w:rFonts w:asciiTheme="minorHAnsi" w:eastAsiaTheme="minorEastAsia" w:hAnsiTheme="minorHAnsi" w:cs="UtopiaStd-Regular"/>
            <w:color w:val="auto"/>
            <w:szCs w:val="24"/>
            <w:lang w:val="es-ES"/>
          </w:rPr>
          <w:delText xml:space="preserve">al </w:delText>
        </w:r>
        <w:r w:rsidR="005A7139" w:rsidRPr="005A7139" w:rsidDel="008C4A49">
          <w:rPr>
            <w:rFonts w:asciiTheme="minorHAnsi" w:eastAsiaTheme="minorEastAsia" w:hAnsiTheme="minorHAnsi" w:cs="UtopiaStd-Regular"/>
            <w:color w:val="auto"/>
            <w:szCs w:val="24"/>
            <w:lang w:val="es-ES"/>
          </w:rPr>
          <w:delText>Desarrollo</w:delText>
        </w:r>
        <w:r w:rsidR="00791AF9" w:rsidDel="008C4A49">
          <w:rPr>
            <w:rFonts w:asciiTheme="minorHAnsi" w:eastAsiaTheme="minorEastAsia" w:hAnsiTheme="minorHAnsi" w:cs="UtopiaStd-Regular"/>
            <w:color w:val="auto"/>
            <w:szCs w:val="24"/>
            <w:lang w:val="es-ES"/>
          </w:rPr>
          <w:delText xml:space="preserve"> </w:delText>
        </w:r>
        <w:commentRangeEnd w:id="22"/>
        <w:r w:rsidR="008A70A2" w:rsidDel="008C4A49">
          <w:rPr>
            <w:rStyle w:val="Refdecomentario"/>
          </w:rPr>
          <w:commentReference w:id="22"/>
        </w:r>
        <w:r w:rsidR="00791AF9" w:rsidDel="008C4A49">
          <w:rPr>
            <w:rFonts w:asciiTheme="minorHAnsi" w:eastAsiaTheme="minorEastAsia" w:hAnsiTheme="minorHAnsi" w:cs="UtopiaStd-Regular"/>
            <w:color w:val="auto"/>
            <w:szCs w:val="24"/>
            <w:lang w:val="es-ES"/>
          </w:rPr>
          <w:delText xml:space="preserve">vigente de 2009 – 2013 </w:delText>
        </w:r>
      </w:del>
      <w:ins w:id="25" w:author="george" w:date="2014-07-12T07:39:00Z">
        <w:del w:id="26" w:author="ANF-EC-PC-18" w:date="2014-07-14T16:57:00Z">
          <w:r w:rsidR="008A70A2" w:rsidRPr="008A70A2" w:rsidDel="008C4A49">
            <w:rPr>
              <w:rFonts w:asciiTheme="minorHAnsi" w:eastAsiaTheme="minorEastAsia" w:hAnsiTheme="minorHAnsi" w:cs="UtopiaStd-Regular"/>
              <w:color w:val="auto"/>
              <w:szCs w:val="24"/>
              <w:rPrChange w:id="27" w:author="george" w:date="2014-07-12T07:39:00Z">
                <w:rPr>
                  <w:rFonts w:asciiTheme="minorHAnsi" w:eastAsiaTheme="minorEastAsia" w:hAnsiTheme="minorHAnsi" w:cs="UtopiaStd-Regular"/>
                  <w:color w:val="auto"/>
                  <w:szCs w:val="24"/>
                  <w:lang w:val="en-US"/>
                </w:rPr>
              </w:rPrChange>
            </w:rPr>
            <w:delText>[</w:delText>
          </w:r>
          <w:r w:rsidR="008A70A2" w:rsidDel="008C4A49">
            <w:rPr>
              <w:rFonts w:asciiTheme="minorHAnsi" w:eastAsiaTheme="minorEastAsia" w:hAnsiTheme="minorHAnsi" w:cs="UtopiaStd-Regular"/>
              <w:color w:val="auto"/>
              <w:szCs w:val="24"/>
            </w:rPr>
            <w:delText>Fuente</w:delText>
          </w:r>
          <w:r w:rsidR="008A70A2" w:rsidRPr="008A70A2" w:rsidDel="008C4A49">
            <w:rPr>
              <w:rFonts w:asciiTheme="minorHAnsi" w:eastAsiaTheme="minorEastAsia" w:hAnsiTheme="minorHAnsi" w:cs="UtopiaStd-Regular"/>
              <w:color w:val="auto"/>
              <w:szCs w:val="24"/>
              <w:rPrChange w:id="28" w:author="george" w:date="2014-07-12T07:39:00Z">
                <w:rPr>
                  <w:rFonts w:asciiTheme="minorHAnsi" w:eastAsiaTheme="minorEastAsia" w:hAnsiTheme="minorHAnsi" w:cs="UtopiaStd-Regular"/>
                  <w:color w:val="auto"/>
                  <w:szCs w:val="24"/>
                  <w:lang w:val="en-US"/>
                </w:rPr>
              </w:rPrChange>
            </w:rPr>
            <w:delText xml:space="preserve">] </w:delText>
          </w:r>
        </w:del>
      </w:ins>
      <w:del w:id="29" w:author="ANF-EC-PC-18" w:date="2014-07-14T16:57:00Z">
        <w:r w:rsidR="00791AF9" w:rsidDel="008C4A49">
          <w:rPr>
            <w:rFonts w:asciiTheme="minorHAnsi" w:eastAsiaTheme="minorEastAsia" w:hAnsiTheme="minorHAnsi" w:cs="UtopiaStd-Regular"/>
            <w:color w:val="auto"/>
            <w:szCs w:val="24"/>
            <w:lang w:val="es-ES"/>
          </w:rPr>
          <w:delText>plantea</w:delText>
        </w:r>
        <w:r w:rsidR="00166830" w:rsidDel="008C4A49">
          <w:rPr>
            <w:rFonts w:asciiTheme="minorHAnsi" w:eastAsiaTheme="minorEastAsia" w:hAnsiTheme="minorHAnsi" w:cs="UtopiaStd-Regular"/>
            <w:color w:val="auto"/>
            <w:szCs w:val="24"/>
            <w:lang w:val="es-ES"/>
          </w:rPr>
          <w:delText xml:space="preserve"> una estrategia nacional a</w:delText>
        </w:r>
        <w:r w:rsidR="005A7139" w:rsidRPr="005A7139" w:rsidDel="008C4A49">
          <w:rPr>
            <w:rFonts w:asciiTheme="minorHAnsi" w:eastAsiaTheme="minorEastAsia" w:hAnsiTheme="minorHAnsi" w:cs="UtopiaStd-Regular"/>
            <w:color w:val="auto"/>
            <w:szCs w:val="24"/>
            <w:lang w:val="es-ES"/>
          </w:rPr>
          <w:delText xml:space="preserve"> largo plazo, que busca la diversificación de la m</w:delText>
        </w:r>
        <w:r w:rsidR="00791AF9" w:rsidDel="008C4A49">
          <w:rPr>
            <w:rFonts w:asciiTheme="minorHAnsi" w:eastAsiaTheme="minorEastAsia" w:hAnsiTheme="minorHAnsi" w:cs="UtopiaStd-Regular"/>
            <w:color w:val="auto"/>
            <w:szCs w:val="24"/>
            <w:lang w:val="es-ES"/>
          </w:rPr>
          <w:delText xml:space="preserve">atriz productiva. Sin embargo </w:delText>
        </w:r>
        <w:r w:rsidR="005A7139" w:rsidRPr="005A7139" w:rsidDel="008C4A49">
          <w:rPr>
            <w:rFonts w:asciiTheme="minorHAnsi" w:eastAsiaTheme="minorEastAsia" w:hAnsiTheme="minorHAnsi" w:cs="UtopiaStd-Regular"/>
            <w:color w:val="auto"/>
            <w:szCs w:val="24"/>
            <w:lang w:val="es-ES"/>
          </w:rPr>
          <w:delText xml:space="preserve">el </w:delText>
        </w:r>
        <w:commentRangeStart w:id="30"/>
        <w:r w:rsidR="005A7139" w:rsidRPr="005A7139" w:rsidDel="008C4A49">
          <w:rPr>
            <w:rFonts w:asciiTheme="minorHAnsi" w:eastAsiaTheme="minorEastAsia" w:hAnsiTheme="minorHAnsi" w:cs="UtopiaStd-Regular"/>
            <w:color w:val="auto"/>
            <w:szCs w:val="24"/>
            <w:lang w:val="es-ES"/>
          </w:rPr>
          <w:delText xml:space="preserve">Plan Nacional de Desarrollo 2013-2017 </w:delText>
        </w:r>
        <w:commentRangeEnd w:id="30"/>
        <w:r w:rsidR="008A70A2" w:rsidDel="008C4A49">
          <w:rPr>
            <w:rStyle w:val="Refdecomentario"/>
          </w:rPr>
          <w:commentReference w:id="30"/>
        </w:r>
        <w:r w:rsidR="005A7139" w:rsidRPr="005A7139" w:rsidDel="008C4A49">
          <w:rPr>
            <w:rFonts w:asciiTheme="minorHAnsi" w:eastAsiaTheme="minorEastAsia" w:hAnsiTheme="minorHAnsi" w:cs="UtopiaStd-Regular"/>
            <w:color w:val="auto"/>
            <w:szCs w:val="24"/>
            <w:lang w:val="es-ES"/>
          </w:rPr>
          <w:delText xml:space="preserve">plasma la estrategia para </w:delText>
        </w:r>
        <w:commentRangeStart w:id="31"/>
        <w:r w:rsidR="005A7139" w:rsidRPr="005A7139" w:rsidDel="008C4A49">
          <w:rPr>
            <w:rFonts w:asciiTheme="minorHAnsi" w:eastAsiaTheme="minorEastAsia" w:hAnsiTheme="minorHAnsi" w:cs="UtopiaStd-Regular"/>
            <w:color w:val="auto"/>
            <w:szCs w:val="24"/>
            <w:lang w:val="es-ES"/>
          </w:rPr>
          <w:delText>la reducción de la pobreza,</w:delText>
        </w:r>
        <w:commentRangeEnd w:id="31"/>
        <w:r w:rsidR="008A70A2" w:rsidDel="008C4A49">
          <w:rPr>
            <w:rStyle w:val="Refdecomentario"/>
          </w:rPr>
          <w:commentReference w:id="31"/>
        </w:r>
        <w:r w:rsidR="005A7139" w:rsidRPr="005A7139" w:rsidDel="008C4A49">
          <w:rPr>
            <w:rFonts w:asciiTheme="minorHAnsi" w:eastAsiaTheme="minorEastAsia" w:hAnsiTheme="minorHAnsi" w:cs="UtopiaStd-Regular"/>
            <w:color w:val="auto"/>
            <w:szCs w:val="24"/>
            <w:lang w:val="es-ES"/>
          </w:rPr>
          <w:delText xml:space="preserve"> para soportar y viabilizar estos dos grandes intereses nacionales, el Estado debe mejorar su gestión y la calidad en la prestación de sus servicios, para lo cual el uso de las</w:delText>
        </w:r>
        <w:r w:rsidR="00791AF9" w:rsidDel="008C4A49">
          <w:rPr>
            <w:rFonts w:asciiTheme="minorHAnsi" w:eastAsiaTheme="minorEastAsia" w:hAnsiTheme="minorHAnsi" w:cs="UtopiaStd-Regular"/>
            <w:color w:val="auto"/>
            <w:szCs w:val="24"/>
            <w:lang w:val="es-ES"/>
          </w:rPr>
          <w:delText xml:space="preserve"> TIC</w:delText>
        </w:r>
        <w:r w:rsidR="005A7139" w:rsidRPr="005A7139" w:rsidDel="008C4A49">
          <w:rPr>
            <w:rFonts w:asciiTheme="minorHAnsi" w:eastAsiaTheme="minorEastAsia" w:hAnsiTheme="minorHAnsi" w:cs="UtopiaStd-Regular"/>
            <w:color w:val="auto"/>
            <w:szCs w:val="24"/>
            <w:lang w:val="es-ES"/>
          </w:rPr>
          <w:delText xml:space="preserve"> </w:delText>
        </w:r>
        <w:r w:rsidR="00791AF9" w:rsidDel="008C4A49">
          <w:rPr>
            <w:rFonts w:asciiTheme="minorHAnsi" w:eastAsiaTheme="minorEastAsia" w:hAnsiTheme="minorHAnsi" w:cs="UtopiaStd-Regular"/>
            <w:color w:val="auto"/>
            <w:szCs w:val="24"/>
            <w:lang w:val="es-ES"/>
          </w:rPr>
          <w:delText>(</w:delText>
        </w:r>
        <w:r w:rsidR="005A7139" w:rsidRPr="005A7139" w:rsidDel="008C4A49">
          <w:rPr>
            <w:rFonts w:asciiTheme="minorHAnsi" w:eastAsiaTheme="minorEastAsia" w:hAnsiTheme="minorHAnsi" w:cs="UtopiaStd-Regular"/>
            <w:color w:val="auto"/>
            <w:szCs w:val="24"/>
            <w:lang w:val="es-ES"/>
          </w:rPr>
          <w:delText>Tecnologías de la In</w:delText>
        </w:r>
        <w:r w:rsidR="00791AF9" w:rsidDel="008C4A49">
          <w:rPr>
            <w:rFonts w:asciiTheme="minorHAnsi" w:eastAsiaTheme="minorEastAsia" w:hAnsiTheme="minorHAnsi" w:cs="UtopiaStd-Regular"/>
            <w:color w:val="auto"/>
            <w:szCs w:val="24"/>
            <w:lang w:val="es-ES"/>
          </w:rPr>
          <w:delText>formación y Comunicaciones) se convierte en un instrumento clave. E</w:delText>
        </w:r>
        <w:r w:rsidR="005A7139" w:rsidRPr="00D64D18" w:rsidDel="008C4A49">
          <w:rPr>
            <w:rFonts w:asciiTheme="minorHAnsi" w:eastAsiaTheme="minorEastAsia" w:hAnsiTheme="minorHAnsi" w:cs="UtopiaStd-Regular"/>
            <w:color w:val="auto"/>
            <w:szCs w:val="24"/>
            <w:lang w:val="es-ES"/>
          </w:rPr>
          <w:delText>n ese sentido,</w:delText>
        </w:r>
      </w:del>
      <w:ins w:id="32" w:author="ANF-EC-PC-18" w:date="2014-07-14T16:57:00Z">
        <w:r w:rsidR="008C4A49">
          <w:rPr>
            <w:rFonts w:asciiTheme="minorHAnsi" w:eastAsiaTheme="minorEastAsia" w:hAnsiTheme="minorHAnsi" w:cs="UtopiaStd-Regular"/>
            <w:color w:val="auto"/>
            <w:szCs w:val="24"/>
            <w:lang w:val="es-ES"/>
          </w:rPr>
          <w:t xml:space="preserve">el gobierno </w:t>
        </w:r>
      </w:ins>
      <w:ins w:id="33" w:author="ANF-EC-PC-18" w:date="2014-07-14T16:59:00Z">
        <w:r w:rsidR="008C4A49">
          <w:rPr>
            <w:rFonts w:asciiTheme="minorHAnsi" w:eastAsiaTheme="minorEastAsia" w:hAnsiTheme="minorHAnsi" w:cs="UtopiaStd-Regular"/>
            <w:color w:val="auto"/>
            <w:szCs w:val="24"/>
            <w:lang w:val="es-ES"/>
          </w:rPr>
          <w:t>solo ha puesto en marcha</w:t>
        </w:r>
      </w:ins>
      <w:r w:rsidR="005A7139" w:rsidRPr="00D64D18">
        <w:rPr>
          <w:rFonts w:asciiTheme="minorHAnsi" w:eastAsiaTheme="minorEastAsia" w:hAnsiTheme="minorHAnsi" w:cs="UtopiaStd-Regular"/>
          <w:color w:val="auto"/>
          <w:szCs w:val="24"/>
          <w:lang w:val="es-ES"/>
        </w:rPr>
        <w:t xml:space="preserve"> </w:t>
      </w:r>
      <w:ins w:id="34" w:author="ANF-EC-PC-18" w:date="2014-07-14T17:04:00Z">
        <w:r w:rsidR="008C4A49">
          <w:rPr>
            <w:rFonts w:asciiTheme="minorHAnsi" w:eastAsiaTheme="minorEastAsia" w:hAnsiTheme="minorHAnsi" w:cs="UtopiaStd-Regular"/>
            <w:color w:val="auto"/>
            <w:szCs w:val="24"/>
            <w:lang w:val="es-ES"/>
          </w:rPr>
          <w:t>“</w:t>
        </w:r>
      </w:ins>
      <w:r w:rsidR="005A7139" w:rsidRPr="00D64D18">
        <w:rPr>
          <w:rFonts w:asciiTheme="minorHAnsi" w:eastAsiaTheme="minorEastAsia" w:hAnsiTheme="minorHAnsi" w:cs="UtopiaStd-Regular"/>
          <w:color w:val="auto"/>
          <w:szCs w:val="24"/>
          <w:lang w:val="es-ES"/>
        </w:rPr>
        <w:t>El Plan de Gobierno Electrónico</w:t>
      </w:r>
      <w:ins w:id="35" w:author="ANF-EC-PC-18" w:date="2014-07-14T17:04:00Z">
        <w:r w:rsidR="008C4A49">
          <w:rPr>
            <w:rFonts w:asciiTheme="minorHAnsi" w:eastAsiaTheme="minorEastAsia" w:hAnsiTheme="minorHAnsi" w:cs="UtopiaStd-Regular"/>
            <w:color w:val="auto"/>
            <w:szCs w:val="24"/>
            <w:lang w:val="es-ES"/>
          </w:rPr>
          <w:t>”</w:t>
        </w:r>
      </w:ins>
      <w:r w:rsidR="005A7139" w:rsidRPr="00D64D18">
        <w:rPr>
          <w:rFonts w:asciiTheme="minorHAnsi" w:eastAsiaTheme="minorEastAsia" w:hAnsiTheme="minorHAnsi" w:cs="UtopiaStd-Regular"/>
          <w:color w:val="auto"/>
          <w:szCs w:val="24"/>
          <w:lang w:val="es-ES"/>
        </w:rPr>
        <w:t xml:space="preserve"> </w:t>
      </w:r>
      <w:ins w:id="36" w:author="ANF-EC-PC-18" w:date="2014-07-14T17:00:00Z">
        <w:r w:rsidR="008C4A49">
          <w:rPr>
            <w:rFonts w:asciiTheme="minorHAnsi" w:eastAsiaTheme="minorEastAsia" w:hAnsiTheme="minorHAnsi" w:cs="UtopiaStd-Regular"/>
            <w:color w:val="auto"/>
            <w:szCs w:val="24"/>
            <w:lang w:val="es-ES"/>
          </w:rPr>
          <w:t xml:space="preserve"> </w:t>
        </w:r>
      </w:ins>
      <w:ins w:id="37" w:author="ANF-EC-PC-18" w:date="2014-07-14T17:02:00Z">
        <w:r w:rsidR="008C4A49">
          <w:rPr>
            <w:rFonts w:asciiTheme="minorHAnsi" w:eastAsiaTheme="minorEastAsia" w:hAnsiTheme="minorHAnsi" w:cs="UtopiaStd-Regular"/>
            <w:color w:val="auto"/>
            <w:szCs w:val="24"/>
            <w:lang w:val="es-ES"/>
          </w:rPr>
          <w:t xml:space="preserve">el cual </w:t>
        </w:r>
      </w:ins>
      <w:del w:id="38" w:author="george" w:date="2014-07-12T07:45:00Z">
        <w:r w:rsidR="005A7139" w:rsidRPr="00D64D18" w:rsidDel="008A70A2">
          <w:rPr>
            <w:rFonts w:asciiTheme="minorHAnsi" w:eastAsiaTheme="minorEastAsia" w:hAnsiTheme="minorHAnsi" w:cs="UtopiaStd-Regular"/>
            <w:color w:val="auto"/>
            <w:szCs w:val="24"/>
            <w:lang w:val="es-ES"/>
          </w:rPr>
          <w:delText xml:space="preserve">se </w:delText>
        </w:r>
      </w:del>
      <w:r w:rsidR="005A7139" w:rsidRPr="00D64D18">
        <w:rPr>
          <w:rFonts w:asciiTheme="minorHAnsi" w:eastAsiaTheme="minorEastAsia" w:hAnsiTheme="minorHAnsi" w:cs="UtopiaStd-Regular"/>
          <w:color w:val="auto"/>
          <w:szCs w:val="24"/>
          <w:lang w:val="es-ES"/>
        </w:rPr>
        <w:t xml:space="preserve">constituye </w:t>
      </w:r>
      <w:ins w:id="39" w:author="george" w:date="2014-07-12T07:45:00Z">
        <w:r w:rsidR="008A70A2">
          <w:rPr>
            <w:rFonts w:asciiTheme="minorHAnsi" w:eastAsiaTheme="minorEastAsia" w:hAnsiTheme="minorHAnsi" w:cs="UtopiaStd-Regular"/>
            <w:color w:val="auto"/>
            <w:szCs w:val="24"/>
            <w:lang w:val="es-ES"/>
          </w:rPr>
          <w:t xml:space="preserve">una guía </w:t>
        </w:r>
      </w:ins>
      <w:del w:id="40" w:author="george" w:date="2014-07-12T07:45:00Z">
        <w:r w:rsidR="005A7139" w:rsidRPr="00D64D18" w:rsidDel="008A70A2">
          <w:rPr>
            <w:rFonts w:asciiTheme="minorHAnsi" w:eastAsiaTheme="minorEastAsia" w:hAnsiTheme="minorHAnsi" w:cs="UtopiaStd-Regular"/>
            <w:color w:val="auto"/>
            <w:szCs w:val="24"/>
            <w:lang w:val="es-ES"/>
          </w:rPr>
          <w:delText xml:space="preserve">en el instrumento rector de </w:delText>
        </w:r>
      </w:del>
      <w:ins w:id="41" w:author="george" w:date="2014-07-12T07:45:00Z">
        <w:r w:rsidR="008A70A2">
          <w:rPr>
            <w:rFonts w:asciiTheme="minorHAnsi" w:eastAsiaTheme="minorEastAsia" w:hAnsiTheme="minorHAnsi" w:cs="UtopiaStd-Regular"/>
            <w:color w:val="auto"/>
            <w:szCs w:val="24"/>
            <w:lang w:val="es-ES"/>
          </w:rPr>
          <w:t xml:space="preserve"> en relación a la </w:t>
        </w:r>
      </w:ins>
      <w:del w:id="42" w:author="george" w:date="2014-07-12T07:45:00Z">
        <w:r w:rsidR="005A7139" w:rsidRPr="00D64D18" w:rsidDel="008A70A2">
          <w:rPr>
            <w:rFonts w:asciiTheme="minorHAnsi" w:eastAsiaTheme="minorEastAsia" w:hAnsiTheme="minorHAnsi" w:cs="UtopiaStd-Regular"/>
            <w:color w:val="auto"/>
            <w:szCs w:val="24"/>
            <w:lang w:val="es-ES"/>
          </w:rPr>
          <w:delText xml:space="preserve">todos los esfuerzos de </w:delText>
        </w:r>
        <w:r w:rsidR="00D64D18" w:rsidDel="008A70A2">
          <w:rPr>
            <w:rFonts w:asciiTheme="minorHAnsi" w:eastAsiaTheme="minorEastAsia" w:hAnsiTheme="minorHAnsi" w:cs="UtopiaStd-Regular"/>
            <w:color w:val="auto"/>
            <w:szCs w:val="24"/>
            <w:lang w:val="es-ES"/>
          </w:rPr>
          <w:delText xml:space="preserve"> </w:delText>
        </w:r>
      </w:del>
      <w:r w:rsidR="005A7139" w:rsidRPr="00D64D18">
        <w:rPr>
          <w:rFonts w:asciiTheme="minorHAnsi" w:eastAsiaTheme="minorEastAsia" w:hAnsiTheme="minorHAnsi" w:cs="UtopiaStd-Regular"/>
          <w:color w:val="auto"/>
          <w:szCs w:val="24"/>
          <w:lang w:val="es-ES"/>
        </w:rPr>
        <w:t xml:space="preserve">automatización del Estado </w:t>
      </w:r>
      <w:del w:id="43" w:author="ANF-EC-PC-18" w:date="2014-07-14T17:01:00Z">
        <w:r w:rsidR="005A7139" w:rsidRPr="00D64D18" w:rsidDel="008C4A49">
          <w:rPr>
            <w:rFonts w:asciiTheme="minorHAnsi" w:eastAsiaTheme="minorEastAsia" w:hAnsiTheme="minorHAnsi" w:cs="UtopiaStd-Regular"/>
            <w:color w:val="auto"/>
            <w:szCs w:val="24"/>
            <w:lang w:val="es-ES"/>
          </w:rPr>
          <w:delText xml:space="preserve">y en marco de referencia, inspiración y proyección para los </w:delText>
        </w:r>
      </w:del>
      <w:ins w:id="44" w:author="ANF-EC-PC-18" w:date="2014-07-14T17:01:00Z">
        <w:r w:rsidR="008C4A49">
          <w:rPr>
            <w:rFonts w:asciiTheme="minorHAnsi" w:eastAsiaTheme="minorEastAsia" w:hAnsiTheme="minorHAnsi" w:cs="UtopiaStd-Regular"/>
            <w:color w:val="auto"/>
            <w:szCs w:val="24"/>
            <w:lang w:val="es-ES"/>
          </w:rPr>
          <w:t xml:space="preserve">donde se encuentra </w:t>
        </w:r>
      </w:ins>
      <w:del w:id="45" w:author="ANF-EC-PC-18" w:date="2014-07-14T17:01:00Z">
        <w:r w:rsidR="005A7139" w:rsidRPr="00D64D18" w:rsidDel="008C4A49">
          <w:rPr>
            <w:rFonts w:asciiTheme="minorHAnsi" w:eastAsiaTheme="minorEastAsia" w:hAnsiTheme="minorHAnsi" w:cs="UtopiaStd-Regular"/>
            <w:color w:val="auto"/>
            <w:szCs w:val="24"/>
            <w:lang w:val="es-ES"/>
          </w:rPr>
          <w:delText>distintos actores i</w:delText>
        </w:r>
      </w:del>
      <w:ins w:id="46" w:author="ANF-EC-PC-18" w:date="2014-07-14T17:01:00Z">
        <w:r w:rsidR="008C4A49">
          <w:rPr>
            <w:rFonts w:asciiTheme="minorHAnsi" w:eastAsiaTheme="minorEastAsia" w:hAnsiTheme="minorHAnsi" w:cs="UtopiaStd-Regular"/>
            <w:color w:val="auto"/>
            <w:szCs w:val="24"/>
            <w:lang w:val="es-ES"/>
          </w:rPr>
          <w:t>i</w:t>
        </w:r>
      </w:ins>
      <w:r w:rsidR="005A7139" w:rsidRPr="00D64D18">
        <w:rPr>
          <w:rFonts w:asciiTheme="minorHAnsi" w:eastAsiaTheme="minorEastAsia" w:hAnsiTheme="minorHAnsi" w:cs="UtopiaStd-Regular"/>
          <w:color w:val="auto"/>
          <w:szCs w:val="24"/>
          <w:lang w:val="es-ES"/>
        </w:rPr>
        <w:t>nvolucrados</w:t>
      </w:r>
      <w:ins w:id="47" w:author="ANF-EC-PC-18" w:date="2014-07-14T17:01:00Z">
        <w:r w:rsidR="008C4A49">
          <w:rPr>
            <w:rFonts w:asciiTheme="minorHAnsi" w:eastAsiaTheme="minorEastAsia" w:hAnsiTheme="minorHAnsi" w:cs="UtopiaStd-Regular"/>
            <w:color w:val="auto"/>
            <w:szCs w:val="24"/>
            <w:lang w:val="es-ES"/>
          </w:rPr>
          <w:t xml:space="preserve"> </w:t>
        </w:r>
      </w:ins>
      <w:ins w:id="48" w:author="ANF-EC-PC-18" w:date="2014-07-14T17:02:00Z">
        <w:r w:rsidR="008C4A49">
          <w:rPr>
            <w:rFonts w:asciiTheme="minorHAnsi" w:eastAsiaTheme="minorEastAsia" w:hAnsiTheme="minorHAnsi" w:cs="UtopiaStd-Regular"/>
            <w:color w:val="auto"/>
            <w:szCs w:val="24"/>
            <w:lang w:val="es-ES"/>
          </w:rPr>
          <w:t>diferentes actores</w:t>
        </w:r>
      </w:ins>
      <w:r w:rsidR="00791AF9">
        <w:rPr>
          <w:rFonts w:asciiTheme="minorHAnsi" w:eastAsiaTheme="minorEastAsia" w:hAnsiTheme="minorHAnsi" w:cs="UtopiaStd-Regular"/>
          <w:color w:val="auto"/>
          <w:szCs w:val="24"/>
          <w:lang w:val="es-ES"/>
        </w:rPr>
        <w:t xml:space="preserve"> (</w:t>
      </w:r>
      <w:r w:rsidR="00D81AD0">
        <w:rPr>
          <w:rFonts w:asciiTheme="minorHAnsi" w:eastAsiaTheme="minorEastAsia" w:hAnsiTheme="minorHAnsi" w:cs="UtopiaStd-Regular"/>
          <w:color w:val="auto"/>
          <w:szCs w:val="24"/>
          <w:lang w:val="es-ES"/>
        </w:rPr>
        <w:t>Ciudadanos, Gobierno, Sector Productivo, Servidores Públicos</w:t>
      </w:r>
      <w:r w:rsidR="00791AF9">
        <w:rPr>
          <w:rFonts w:asciiTheme="minorHAnsi" w:eastAsiaTheme="minorEastAsia" w:hAnsiTheme="minorHAnsi" w:cs="UtopiaStd-Regular"/>
          <w:color w:val="auto"/>
          <w:szCs w:val="24"/>
          <w:lang w:val="es-ES"/>
        </w:rPr>
        <w:t>)</w:t>
      </w:r>
      <w:r w:rsidR="005A7139" w:rsidRPr="00D64D18">
        <w:rPr>
          <w:rFonts w:asciiTheme="minorHAnsi" w:eastAsiaTheme="minorEastAsia" w:hAnsiTheme="minorHAnsi" w:cs="UtopiaStd-Regular"/>
          <w:color w:val="auto"/>
          <w:szCs w:val="24"/>
          <w:lang w:val="es-ES"/>
        </w:rPr>
        <w:t>.</w:t>
      </w:r>
    </w:p>
    <w:p w14:paraId="6C40F56B" w14:textId="77777777" w:rsidR="0094675C" w:rsidRDefault="008D38AF" w:rsidP="003F1209">
      <w:pPr>
        <w:autoSpaceDE w:val="0"/>
        <w:autoSpaceDN w:val="0"/>
        <w:adjustRightInd w:val="0"/>
        <w:spacing w:line="360" w:lineRule="auto"/>
        <w:jc w:val="both"/>
        <w:rPr>
          <w:ins w:id="49" w:author="ANF-EC-PC-18" w:date="2014-07-14T17:34:00Z"/>
          <w:rFonts w:asciiTheme="minorHAnsi" w:eastAsiaTheme="minorEastAsia" w:hAnsiTheme="minorHAnsi" w:cs="UtopiaStd-Regular"/>
          <w:color w:val="auto"/>
          <w:szCs w:val="21"/>
        </w:rPr>
      </w:pPr>
      <w:r w:rsidRPr="008D38AF">
        <w:rPr>
          <w:rFonts w:asciiTheme="minorHAnsi" w:eastAsiaTheme="minorEastAsia" w:hAnsiTheme="minorHAnsi" w:cs="UtopiaStd-Regular"/>
          <w:color w:val="auto"/>
          <w:szCs w:val="21"/>
        </w:rPr>
        <w:t>La Secretaría Nacional de la Administración Pública, en su afán de consolidar una gestión pública de excelencia, plasma sus esfuerzos y trabajo cotidiano para coordinar, ejecutar e impulsar las acciones de los distintos actores responsables</w:t>
      </w:r>
      <w:del w:id="50" w:author="george" w:date="2014-07-12T07:47:00Z">
        <w:r w:rsidRPr="008D38AF" w:rsidDel="00D13FA0">
          <w:rPr>
            <w:rFonts w:asciiTheme="minorHAnsi" w:eastAsiaTheme="minorEastAsia" w:hAnsiTheme="minorHAnsi" w:cs="UtopiaStd-Regular"/>
            <w:color w:val="auto"/>
            <w:szCs w:val="21"/>
          </w:rPr>
          <w:delText xml:space="preserve"> para que este Plan se convierta en una realidad tang</w:delText>
        </w:r>
        <w:r w:rsidR="0016637D" w:rsidDel="00D13FA0">
          <w:rPr>
            <w:rFonts w:asciiTheme="minorHAnsi" w:eastAsiaTheme="minorEastAsia" w:hAnsiTheme="minorHAnsi" w:cs="UtopiaStd-Regular"/>
            <w:color w:val="auto"/>
            <w:szCs w:val="21"/>
          </w:rPr>
          <w:delText>ible a lo largo y ancho de todo el Ecuador</w:delText>
        </w:r>
      </w:del>
      <w:r w:rsidR="006046D2">
        <w:rPr>
          <w:rFonts w:asciiTheme="minorHAnsi" w:eastAsiaTheme="minorEastAsia" w:hAnsiTheme="minorHAnsi" w:cs="UtopiaStd-Regular"/>
          <w:color w:val="auto"/>
          <w:szCs w:val="21"/>
        </w:rPr>
        <w:t>,</w:t>
      </w:r>
      <w:ins w:id="51" w:author="ANF-EC-PC-18" w:date="2014-07-14T17:10:00Z">
        <w:r w:rsidR="006024B5">
          <w:rPr>
            <w:rFonts w:asciiTheme="minorHAnsi" w:eastAsiaTheme="minorEastAsia" w:hAnsiTheme="minorHAnsi" w:cs="UtopiaStd-Regular"/>
            <w:color w:val="auto"/>
            <w:szCs w:val="21"/>
          </w:rPr>
          <w:t xml:space="preserve"> pero carece </w:t>
        </w:r>
      </w:ins>
      <w:ins w:id="52" w:author="ANF-EC-PC-18" w:date="2014-07-14T17:13:00Z">
        <w:r w:rsidR="006024B5">
          <w:rPr>
            <w:rFonts w:asciiTheme="minorHAnsi" w:eastAsiaTheme="minorEastAsia" w:hAnsiTheme="minorHAnsi" w:cs="UtopiaStd-Regular"/>
            <w:color w:val="auto"/>
            <w:szCs w:val="21"/>
          </w:rPr>
          <w:t xml:space="preserve">de </w:t>
        </w:r>
      </w:ins>
      <w:ins w:id="53" w:author="ANF-EC-PC-18" w:date="2014-07-14T17:14:00Z">
        <w:r w:rsidR="006024B5">
          <w:rPr>
            <w:rFonts w:asciiTheme="minorHAnsi" w:eastAsiaTheme="minorEastAsia" w:hAnsiTheme="minorHAnsi" w:cs="UtopiaStd-Regular"/>
            <w:color w:val="auto"/>
            <w:szCs w:val="21"/>
          </w:rPr>
          <w:t xml:space="preserve">un estudio que le permita identificar </w:t>
        </w:r>
      </w:ins>
      <w:ins w:id="54" w:author="ANF-EC-PC-18" w:date="2014-07-14T17:17:00Z">
        <w:r w:rsidR="006024B5">
          <w:rPr>
            <w:rFonts w:asciiTheme="minorHAnsi" w:eastAsiaTheme="minorEastAsia" w:hAnsiTheme="minorHAnsi" w:cs="UtopiaStd-Regular"/>
            <w:color w:val="auto"/>
            <w:szCs w:val="21"/>
          </w:rPr>
          <w:t>qué</w:t>
        </w:r>
      </w:ins>
      <w:ins w:id="55" w:author="ANF-EC-PC-18" w:date="2014-07-14T17:16:00Z">
        <w:r w:rsidR="006024B5">
          <w:rPr>
            <w:rFonts w:asciiTheme="minorHAnsi" w:eastAsiaTheme="minorEastAsia" w:hAnsiTheme="minorHAnsi" w:cs="UtopiaStd-Regular"/>
            <w:color w:val="auto"/>
            <w:szCs w:val="21"/>
          </w:rPr>
          <w:t xml:space="preserve"> </w:t>
        </w:r>
      </w:ins>
      <w:ins w:id="56" w:author="ANF-EC-PC-18" w:date="2014-07-14T17:17:00Z">
        <w:r w:rsidR="006024B5">
          <w:rPr>
            <w:rFonts w:asciiTheme="minorHAnsi" w:eastAsiaTheme="minorEastAsia" w:hAnsiTheme="minorHAnsi" w:cs="UtopiaStd-Regular"/>
            <w:color w:val="auto"/>
            <w:szCs w:val="21"/>
          </w:rPr>
          <w:t>información</w:t>
        </w:r>
      </w:ins>
      <w:ins w:id="57" w:author="ANF-EC-PC-18" w:date="2014-07-14T17:16:00Z">
        <w:r w:rsidR="006024B5">
          <w:rPr>
            <w:rFonts w:asciiTheme="minorHAnsi" w:eastAsiaTheme="minorEastAsia" w:hAnsiTheme="minorHAnsi" w:cs="UtopiaStd-Regular"/>
            <w:color w:val="auto"/>
            <w:szCs w:val="21"/>
          </w:rPr>
          <w:t xml:space="preserve"> es relevante</w:t>
        </w:r>
      </w:ins>
      <w:ins w:id="58" w:author="ANF-EC-PC-18" w:date="2014-07-14T17:36:00Z">
        <w:r w:rsidR="0094675C">
          <w:rPr>
            <w:rFonts w:asciiTheme="minorHAnsi" w:eastAsiaTheme="minorEastAsia" w:hAnsiTheme="minorHAnsi" w:cs="UtopiaStd-Regular"/>
            <w:color w:val="auto"/>
            <w:szCs w:val="21"/>
          </w:rPr>
          <w:t>, además de</w:t>
        </w:r>
      </w:ins>
      <w:ins w:id="59" w:author="ANF-EC-PC-18" w:date="2014-07-14T17:34:00Z">
        <w:r w:rsidR="0094675C">
          <w:rPr>
            <w:rFonts w:asciiTheme="minorHAnsi" w:eastAsiaTheme="minorEastAsia" w:hAnsiTheme="minorHAnsi" w:cs="UtopiaStd-Regular"/>
            <w:color w:val="auto"/>
            <w:szCs w:val="21"/>
          </w:rPr>
          <w:t xml:space="preserve"> proporciona</w:t>
        </w:r>
      </w:ins>
      <w:ins w:id="60" w:author="ANF-EC-PC-18" w:date="2014-07-14T17:36:00Z">
        <w:r w:rsidR="0094675C">
          <w:rPr>
            <w:rFonts w:asciiTheme="minorHAnsi" w:eastAsiaTheme="minorEastAsia" w:hAnsiTheme="minorHAnsi" w:cs="UtopiaStd-Regular"/>
            <w:color w:val="auto"/>
            <w:szCs w:val="21"/>
          </w:rPr>
          <w:t>r</w:t>
        </w:r>
      </w:ins>
      <w:ins w:id="61" w:author="ANF-EC-PC-18" w:date="2014-07-14T17:34:00Z">
        <w:r w:rsidR="0094675C">
          <w:rPr>
            <w:rFonts w:asciiTheme="minorHAnsi" w:eastAsiaTheme="minorEastAsia" w:hAnsiTheme="minorHAnsi" w:cs="UtopiaStd-Regular"/>
            <w:color w:val="auto"/>
            <w:szCs w:val="21"/>
          </w:rPr>
          <w:t xml:space="preserve"> un estándar a seguir </w:t>
        </w:r>
      </w:ins>
      <w:ins w:id="62" w:author="ANF-EC-PC-18" w:date="2014-07-14T17:36:00Z">
        <w:r w:rsidR="0094675C">
          <w:rPr>
            <w:rFonts w:asciiTheme="minorHAnsi" w:eastAsiaTheme="minorEastAsia" w:hAnsiTheme="minorHAnsi" w:cs="UtopiaStd-Regular"/>
            <w:color w:val="auto"/>
            <w:szCs w:val="21"/>
          </w:rPr>
          <w:t xml:space="preserve">  por </w:t>
        </w:r>
      </w:ins>
      <w:ins w:id="63" w:author="ANF-EC-PC-18" w:date="2014-07-14T17:34:00Z">
        <w:r w:rsidR="0094675C">
          <w:rPr>
            <w:rFonts w:asciiTheme="minorHAnsi" w:eastAsiaTheme="minorEastAsia" w:hAnsiTheme="minorHAnsi" w:cs="UtopiaStd-Regular"/>
            <w:color w:val="auto"/>
            <w:szCs w:val="21"/>
          </w:rPr>
          <w:t xml:space="preserve">los instituciones </w:t>
        </w:r>
      </w:ins>
      <w:ins w:id="64" w:author="ANF-EC-PC-18" w:date="2014-07-14T17:36:00Z">
        <w:r w:rsidR="0094675C">
          <w:rPr>
            <w:rFonts w:asciiTheme="minorHAnsi" w:eastAsiaTheme="minorEastAsia" w:hAnsiTheme="minorHAnsi" w:cs="UtopiaStd-Regular"/>
            <w:color w:val="auto"/>
            <w:szCs w:val="21"/>
          </w:rPr>
          <w:t xml:space="preserve">públicas para una correcta liberación de </w:t>
        </w:r>
      </w:ins>
      <w:ins w:id="65" w:author="ANF-EC-PC-18" w:date="2014-07-14T17:37:00Z">
        <w:r w:rsidR="0094675C">
          <w:rPr>
            <w:rFonts w:asciiTheme="minorHAnsi" w:eastAsiaTheme="minorEastAsia" w:hAnsiTheme="minorHAnsi" w:cs="UtopiaStd-Regular"/>
            <w:color w:val="auto"/>
            <w:szCs w:val="21"/>
          </w:rPr>
          <w:t>información</w:t>
        </w:r>
      </w:ins>
      <w:ins w:id="66" w:author="ANF-EC-PC-18" w:date="2014-07-14T17:36:00Z">
        <w:r w:rsidR="0094675C">
          <w:rPr>
            <w:rFonts w:asciiTheme="minorHAnsi" w:eastAsiaTheme="minorEastAsia" w:hAnsiTheme="minorHAnsi" w:cs="UtopiaStd-Regular"/>
            <w:color w:val="auto"/>
            <w:szCs w:val="21"/>
          </w:rPr>
          <w:t>.</w:t>
        </w:r>
      </w:ins>
    </w:p>
    <w:p w14:paraId="1313F8D8" w14:textId="77777777" w:rsidR="006046D2" w:rsidRDefault="006046D2" w:rsidP="003F1209">
      <w:pPr>
        <w:autoSpaceDE w:val="0"/>
        <w:autoSpaceDN w:val="0"/>
        <w:adjustRightInd w:val="0"/>
        <w:spacing w:line="360" w:lineRule="auto"/>
        <w:jc w:val="both"/>
        <w:rPr>
          <w:rFonts w:asciiTheme="minorHAnsi" w:eastAsiaTheme="minorEastAsia" w:hAnsiTheme="minorHAnsi" w:cs="UtopiaStd-Regular"/>
          <w:color w:val="auto"/>
          <w:szCs w:val="21"/>
        </w:rPr>
      </w:pPr>
      <w:del w:id="67" w:author="ANF-EC-PC-18" w:date="2014-07-14T17:06:00Z">
        <w:r w:rsidDel="006024B5">
          <w:rPr>
            <w:rFonts w:asciiTheme="minorHAnsi" w:eastAsiaTheme="minorEastAsia" w:hAnsiTheme="minorHAnsi" w:cs="UtopiaStd-Regular"/>
            <w:color w:val="auto"/>
            <w:szCs w:val="21"/>
          </w:rPr>
          <w:delText xml:space="preserve"> </w:delText>
        </w:r>
      </w:del>
      <w:del w:id="68" w:author="ANF-EC-PC-18" w:date="2014-07-14T17:26:00Z">
        <w:r w:rsidDel="00424C93">
          <w:rPr>
            <w:rFonts w:asciiTheme="minorHAnsi" w:eastAsiaTheme="minorEastAsia" w:hAnsiTheme="minorHAnsi" w:cs="UtopiaStd-Regular"/>
            <w:color w:val="auto"/>
            <w:szCs w:val="21"/>
          </w:rPr>
          <w:delText>pero e</w:delText>
        </w:r>
      </w:del>
      <w:ins w:id="69" w:author="ANF-EC-PC-18" w:date="2014-07-14T17:26:00Z">
        <w:r w:rsidR="00424C93">
          <w:rPr>
            <w:rFonts w:asciiTheme="minorHAnsi" w:eastAsiaTheme="minorEastAsia" w:hAnsiTheme="minorHAnsi" w:cs="UtopiaStd-Regular"/>
            <w:color w:val="auto"/>
            <w:szCs w:val="21"/>
          </w:rPr>
          <w:t>E</w:t>
        </w:r>
      </w:ins>
      <w:r>
        <w:rPr>
          <w:rFonts w:asciiTheme="minorHAnsi" w:eastAsiaTheme="minorEastAsia" w:hAnsiTheme="minorHAnsi" w:cs="UtopiaStd-Regular"/>
          <w:color w:val="auto"/>
          <w:szCs w:val="21"/>
        </w:rPr>
        <w:t>xiste mucha desorganización en ciertas instituciones públicas</w:t>
      </w:r>
      <w:r w:rsidR="00DD0281">
        <w:rPr>
          <w:rFonts w:asciiTheme="minorHAnsi" w:eastAsiaTheme="minorEastAsia" w:hAnsiTheme="minorHAnsi" w:cs="UtopiaStd-Regular"/>
          <w:color w:val="auto"/>
          <w:szCs w:val="21"/>
        </w:rPr>
        <w:t>,</w:t>
      </w:r>
      <w:r>
        <w:rPr>
          <w:rFonts w:asciiTheme="minorHAnsi" w:eastAsiaTheme="minorEastAsia" w:hAnsiTheme="minorHAnsi" w:cs="UtopiaStd-Regular"/>
          <w:color w:val="auto"/>
          <w:szCs w:val="21"/>
        </w:rPr>
        <w:t xml:space="preserve">  ya que se conocen varios casos en los cuales han tratado de liberar información,  </w:t>
      </w:r>
      <w:r w:rsidR="00DD0281">
        <w:rPr>
          <w:rFonts w:asciiTheme="minorHAnsi" w:eastAsiaTheme="minorEastAsia" w:hAnsiTheme="minorHAnsi" w:cs="UtopiaStd-Regular"/>
          <w:color w:val="auto"/>
          <w:szCs w:val="21"/>
        </w:rPr>
        <w:t xml:space="preserve">sin regirse </w:t>
      </w:r>
      <w:r>
        <w:rPr>
          <w:rFonts w:asciiTheme="minorHAnsi" w:eastAsiaTheme="minorEastAsia" w:hAnsiTheme="minorHAnsi" w:cs="UtopiaStd-Regular"/>
          <w:color w:val="auto"/>
          <w:szCs w:val="21"/>
        </w:rPr>
        <w:t xml:space="preserve"> a las normas y estándares</w:t>
      </w:r>
      <w:r w:rsidR="00DD0281">
        <w:rPr>
          <w:rFonts w:asciiTheme="minorHAnsi" w:eastAsiaTheme="minorEastAsia" w:hAnsiTheme="minorHAnsi" w:cs="UtopiaStd-Regular"/>
          <w:color w:val="auto"/>
          <w:szCs w:val="21"/>
        </w:rPr>
        <w:t xml:space="preserve"> internacionales los cuales el Gobierno Electrónico debe implementar, causando que la información </w:t>
      </w:r>
      <w:r w:rsidR="003B734A">
        <w:rPr>
          <w:rFonts w:asciiTheme="minorHAnsi" w:eastAsiaTheme="minorEastAsia" w:hAnsiTheme="minorHAnsi" w:cs="UtopiaStd-Regular"/>
          <w:color w:val="auto"/>
          <w:szCs w:val="21"/>
        </w:rPr>
        <w:t xml:space="preserve">que </w:t>
      </w:r>
      <w:r w:rsidR="00DD0281">
        <w:rPr>
          <w:rFonts w:asciiTheme="minorHAnsi" w:eastAsiaTheme="minorEastAsia" w:hAnsiTheme="minorHAnsi" w:cs="UtopiaStd-Regular"/>
          <w:color w:val="auto"/>
          <w:szCs w:val="21"/>
        </w:rPr>
        <w:t xml:space="preserve">no se </w:t>
      </w:r>
      <w:r w:rsidR="003A427B">
        <w:rPr>
          <w:rFonts w:asciiTheme="minorHAnsi" w:eastAsiaTheme="minorEastAsia" w:hAnsiTheme="minorHAnsi" w:cs="UtopiaStd-Regular"/>
          <w:color w:val="auto"/>
          <w:szCs w:val="21"/>
        </w:rPr>
        <w:t>esté</w:t>
      </w:r>
      <w:r w:rsidR="00DD0281">
        <w:rPr>
          <w:rFonts w:asciiTheme="minorHAnsi" w:eastAsiaTheme="minorEastAsia" w:hAnsiTheme="minorHAnsi" w:cs="UtopiaStd-Regular"/>
          <w:color w:val="auto"/>
          <w:szCs w:val="21"/>
        </w:rPr>
        <w:t xml:space="preserve"> liberando no posea la característica de ser reutilizada</w:t>
      </w:r>
      <w:r w:rsidR="003A427B">
        <w:rPr>
          <w:rFonts w:asciiTheme="minorHAnsi" w:eastAsiaTheme="minorEastAsia" w:hAnsiTheme="minorHAnsi" w:cs="UtopiaStd-Regular"/>
          <w:color w:val="auto"/>
          <w:szCs w:val="21"/>
        </w:rPr>
        <w:t>,</w:t>
      </w:r>
      <w:r w:rsidR="00DD0281">
        <w:rPr>
          <w:rFonts w:asciiTheme="minorHAnsi" w:eastAsiaTheme="minorEastAsia" w:hAnsiTheme="minorHAnsi" w:cs="UtopiaStd-Regular"/>
          <w:color w:val="auto"/>
          <w:szCs w:val="21"/>
        </w:rPr>
        <w:t xml:space="preserve">  por las demás instituciones </w:t>
      </w:r>
      <w:del w:id="70" w:author="ANF-EC-PC-18" w:date="2014-07-14T17:27:00Z">
        <w:r w:rsidR="00DD0281" w:rsidDel="00916E94">
          <w:rPr>
            <w:rFonts w:asciiTheme="minorHAnsi" w:eastAsiaTheme="minorEastAsia" w:hAnsiTheme="minorHAnsi" w:cs="UtopiaStd-Regular"/>
            <w:color w:val="auto"/>
            <w:szCs w:val="21"/>
          </w:rPr>
          <w:delText>publicas</w:delText>
        </w:r>
      </w:del>
      <w:ins w:id="71" w:author="ANF-EC-PC-18" w:date="2014-07-14T17:27:00Z">
        <w:r w:rsidR="00916E94">
          <w:rPr>
            <w:rFonts w:asciiTheme="minorHAnsi" w:eastAsiaTheme="minorEastAsia" w:hAnsiTheme="minorHAnsi" w:cs="UtopiaStd-Regular"/>
            <w:color w:val="auto"/>
            <w:szCs w:val="21"/>
          </w:rPr>
          <w:t>públicas</w:t>
        </w:r>
      </w:ins>
      <w:r w:rsidR="00DD0281">
        <w:rPr>
          <w:rFonts w:asciiTheme="minorHAnsi" w:eastAsiaTheme="minorEastAsia" w:hAnsiTheme="minorHAnsi" w:cs="UtopiaStd-Regular"/>
          <w:color w:val="auto"/>
          <w:szCs w:val="21"/>
        </w:rPr>
        <w:t xml:space="preserve"> involucradas. </w:t>
      </w:r>
    </w:p>
    <w:p w14:paraId="003E2A66" w14:textId="77777777" w:rsidR="00D57945" w:rsidRDefault="003B734A" w:rsidP="003F1209">
      <w:pPr>
        <w:autoSpaceDE w:val="0"/>
        <w:autoSpaceDN w:val="0"/>
        <w:adjustRightInd w:val="0"/>
        <w:spacing w:line="360" w:lineRule="auto"/>
        <w:jc w:val="both"/>
        <w:rPr>
          <w:ins w:id="72" w:author="ANF-EC-PC-18" w:date="2014-07-14T18:00:00Z"/>
          <w:rFonts w:asciiTheme="minorHAnsi" w:eastAsiaTheme="minorEastAsia" w:hAnsiTheme="minorHAnsi" w:cs="UtopiaStd-Regular"/>
          <w:color w:val="auto"/>
          <w:szCs w:val="21"/>
        </w:rPr>
      </w:pPr>
      <w:del w:id="73" w:author="ANF-EC-PC-18" w:date="2014-07-14T17:38:00Z">
        <w:r w:rsidDel="0094675C">
          <w:rPr>
            <w:rFonts w:asciiTheme="minorHAnsi" w:eastAsiaTheme="minorEastAsia" w:hAnsiTheme="minorHAnsi" w:cs="UtopiaStd-Regular"/>
            <w:color w:val="auto"/>
            <w:szCs w:val="21"/>
          </w:rPr>
          <w:delText>En la actualidad las instituciones públicas</w:delText>
        </w:r>
      </w:del>
      <w:ins w:id="74" w:author="ANF-EC-PC-18" w:date="2014-07-14T17:38:00Z">
        <w:r w:rsidR="0094675C">
          <w:rPr>
            <w:rFonts w:asciiTheme="minorHAnsi" w:eastAsiaTheme="minorEastAsia" w:hAnsiTheme="minorHAnsi" w:cs="UtopiaStd-Regular"/>
            <w:color w:val="auto"/>
            <w:szCs w:val="21"/>
          </w:rPr>
          <w:t>El sector público</w:t>
        </w:r>
      </w:ins>
      <w:r>
        <w:rPr>
          <w:rFonts w:asciiTheme="minorHAnsi" w:eastAsiaTheme="minorEastAsia" w:hAnsiTheme="minorHAnsi" w:cs="UtopiaStd-Regular"/>
          <w:color w:val="auto"/>
          <w:szCs w:val="21"/>
        </w:rPr>
        <w:t xml:space="preserve"> </w:t>
      </w:r>
      <w:del w:id="75" w:author="ANF-EC-PC-18" w:date="2014-07-14T17:38:00Z">
        <w:r w:rsidDel="0094675C">
          <w:rPr>
            <w:rFonts w:asciiTheme="minorHAnsi" w:eastAsiaTheme="minorEastAsia" w:hAnsiTheme="minorHAnsi" w:cs="UtopiaStd-Regular"/>
            <w:color w:val="auto"/>
            <w:szCs w:val="21"/>
          </w:rPr>
          <w:delText>est</w:delText>
        </w:r>
      </w:del>
      <w:ins w:id="76" w:author="ANF-EC-PC-18" w:date="2014-07-14T17:38:00Z">
        <w:r w:rsidR="0094675C">
          <w:rPr>
            <w:rFonts w:asciiTheme="minorHAnsi" w:eastAsiaTheme="minorEastAsia" w:hAnsiTheme="minorHAnsi" w:cs="UtopiaStd-Regular"/>
            <w:color w:val="auto"/>
            <w:szCs w:val="21"/>
          </w:rPr>
          <w:t>está</w:t>
        </w:r>
      </w:ins>
      <w:del w:id="77" w:author="ANF-EC-PC-18" w:date="2014-07-14T17:38:00Z">
        <w:r w:rsidDel="0094675C">
          <w:rPr>
            <w:rFonts w:asciiTheme="minorHAnsi" w:eastAsiaTheme="minorEastAsia" w:hAnsiTheme="minorHAnsi" w:cs="UtopiaStd-Regular"/>
            <w:color w:val="auto"/>
            <w:szCs w:val="21"/>
          </w:rPr>
          <w:delText>án</w:delText>
        </w:r>
      </w:del>
      <w:r>
        <w:rPr>
          <w:rFonts w:asciiTheme="minorHAnsi" w:eastAsiaTheme="minorEastAsia" w:hAnsiTheme="minorHAnsi" w:cs="UtopiaStd-Regular"/>
          <w:color w:val="auto"/>
          <w:szCs w:val="21"/>
        </w:rPr>
        <w:t xml:space="preserve"> generando grandes cantidades de información</w:t>
      </w:r>
      <w:r w:rsidR="00332811">
        <w:rPr>
          <w:rFonts w:asciiTheme="minorHAnsi" w:eastAsiaTheme="minorEastAsia" w:hAnsiTheme="minorHAnsi" w:cs="UtopiaStd-Regular"/>
          <w:color w:val="auto"/>
          <w:szCs w:val="21"/>
        </w:rPr>
        <w:t>,</w:t>
      </w:r>
      <w:r>
        <w:rPr>
          <w:rFonts w:asciiTheme="minorHAnsi" w:eastAsiaTheme="minorEastAsia" w:hAnsiTheme="minorHAnsi" w:cs="UtopiaStd-Regular"/>
          <w:color w:val="auto"/>
          <w:szCs w:val="21"/>
        </w:rPr>
        <w:t xml:space="preserve"> </w:t>
      </w:r>
      <w:r w:rsidR="00332811">
        <w:rPr>
          <w:rFonts w:asciiTheme="minorHAnsi" w:eastAsiaTheme="minorEastAsia" w:hAnsiTheme="minorHAnsi" w:cs="UtopiaStd-Regular"/>
          <w:color w:val="auto"/>
          <w:szCs w:val="21"/>
        </w:rPr>
        <w:t xml:space="preserve"> la cual simplemente está siendo almacenada  o incluso en el peor de los casos la información simplemente se pierde ya que generan </w:t>
      </w:r>
      <w:del w:id="78" w:author="ANF-EC-PC-18" w:date="2014-07-14T17:39:00Z">
        <w:r w:rsidR="00332811" w:rsidDel="0094675C">
          <w:rPr>
            <w:rFonts w:asciiTheme="minorHAnsi" w:eastAsiaTheme="minorEastAsia" w:hAnsiTheme="minorHAnsi" w:cs="UtopiaStd-Regular"/>
            <w:color w:val="auto"/>
            <w:szCs w:val="21"/>
          </w:rPr>
          <w:delText xml:space="preserve">altos </w:delText>
        </w:r>
      </w:del>
      <w:ins w:id="79" w:author="ANF-EC-PC-18" w:date="2014-07-14T17:39:00Z">
        <w:r w:rsidR="0094675C">
          <w:rPr>
            <w:rFonts w:asciiTheme="minorHAnsi" w:eastAsiaTheme="minorEastAsia" w:hAnsiTheme="minorHAnsi" w:cs="UtopiaStd-Regular"/>
            <w:color w:val="auto"/>
            <w:szCs w:val="21"/>
          </w:rPr>
          <w:t xml:space="preserve">un </w:t>
        </w:r>
      </w:ins>
      <w:r w:rsidR="00332811">
        <w:rPr>
          <w:rFonts w:asciiTheme="minorHAnsi" w:eastAsiaTheme="minorEastAsia" w:hAnsiTheme="minorHAnsi" w:cs="UtopiaStd-Regular"/>
          <w:color w:val="auto"/>
          <w:szCs w:val="21"/>
        </w:rPr>
        <w:t>costo</w:t>
      </w:r>
      <w:del w:id="80" w:author="ANF-EC-PC-18" w:date="2014-07-14T17:50:00Z">
        <w:r w:rsidR="00332811" w:rsidDel="00EE4488">
          <w:rPr>
            <w:rFonts w:asciiTheme="minorHAnsi" w:eastAsiaTheme="minorEastAsia" w:hAnsiTheme="minorHAnsi" w:cs="UtopiaStd-Regular"/>
            <w:color w:val="auto"/>
            <w:szCs w:val="21"/>
          </w:rPr>
          <w:delText>s</w:delText>
        </w:r>
      </w:del>
      <w:ins w:id="81" w:author="ANF-EC-PC-18" w:date="2014-07-14T17:39:00Z">
        <w:r w:rsidR="0094675C">
          <w:rPr>
            <w:rFonts w:asciiTheme="minorHAnsi" w:eastAsiaTheme="minorEastAsia" w:hAnsiTheme="minorHAnsi" w:cs="UtopiaStd-Regular"/>
            <w:color w:val="auto"/>
            <w:szCs w:val="21"/>
          </w:rPr>
          <w:t xml:space="preserve"> significativo</w:t>
        </w:r>
      </w:ins>
      <w:r w:rsidR="00332811">
        <w:rPr>
          <w:rFonts w:asciiTheme="minorHAnsi" w:eastAsiaTheme="minorEastAsia" w:hAnsiTheme="minorHAnsi" w:cs="UtopiaStd-Regular"/>
          <w:color w:val="auto"/>
          <w:szCs w:val="21"/>
        </w:rPr>
        <w:t xml:space="preserve"> de mantenimiento,  almacenamiento e infraestructura, peor es aquí donde debemos tomar la iniciativa para poder identificar toda la información  </w:t>
      </w:r>
      <w:r w:rsidR="005162B8">
        <w:rPr>
          <w:rFonts w:asciiTheme="minorHAnsi" w:eastAsiaTheme="minorEastAsia" w:hAnsiTheme="minorHAnsi" w:cs="UtopiaStd-Regular"/>
          <w:color w:val="auto"/>
          <w:szCs w:val="21"/>
        </w:rPr>
        <w:t xml:space="preserve">de valor para la generación de nuevas micro y macro economías a través de la innovación de aplicaciones </w:t>
      </w:r>
      <w:del w:id="82" w:author="george" w:date="2014-07-12T07:47:00Z">
        <w:r w:rsidR="005162B8" w:rsidDel="00D13FA0">
          <w:rPr>
            <w:rFonts w:asciiTheme="minorHAnsi" w:eastAsiaTheme="minorEastAsia" w:hAnsiTheme="minorHAnsi" w:cs="UtopiaStd-Regular"/>
            <w:color w:val="auto"/>
            <w:szCs w:val="21"/>
          </w:rPr>
          <w:delText>o</w:delText>
        </w:r>
      </w:del>
      <w:del w:id="83" w:author="george" w:date="2014-07-12T07:46:00Z">
        <w:r w:rsidR="005162B8" w:rsidDel="00D13FA0">
          <w:rPr>
            <w:rFonts w:asciiTheme="minorHAnsi" w:eastAsiaTheme="minorEastAsia" w:hAnsiTheme="minorHAnsi" w:cs="UtopiaStd-Regular"/>
            <w:color w:val="auto"/>
            <w:szCs w:val="21"/>
          </w:rPr>
          <w:delText>h</w:delText>
        </w:r>
      </w:del>
      <w:ins w:id="84" w:author="george" w:date="2014-07-12T07:47:00Z">
        <w:del w:id="85" w:author="ANF-EC-PC-18" w:date="2014-07-14T17:51:00Z">
          <w:r w:rsidR="00D13FA0" w:rsidDel="00EE4488">
            <w:rPr>
              <w:rFonts w:asciiTheme="minorHAnsi" w:eastAsiaTheme="minorEastAsia" w:hAnsiTheme="minorHAnsi" w:cs="UtopiaStd-Regular"/>
              <w:color w:val="auto"/>
              <w:szCs w:val="21"/>
            </w:rPr>
            <w:delText>en</w:delText>
          </w:r>
        </w:del>
      </w:ins>
      <w:ins w:id="86" w:author="ANF-EC-PC-18" w:date="2014-07-14T17:51:00Z">
        <w:r w:rsidR="00EE4488">
          <w:rPr>
            <w:rFonts w:asciiTheme="minorHAnsi" w:eastAsiaTheme="minorEastAsia" w:hAnsiTheme="minorHAnsi" w:cs="UtopiaStd-Regular"/>
            <w:color w:val="auto"/>
            <w:szCs w:val="21"/>
          </w:rPr>
          <w:t>o</w:t>
        </w:r>
      </w:ins>
      <w:r w:rsidR="005162B8">
        <w:rPr>
          <w:rFonts w:asciiTheme="minorHAnsi" w:eastAsiaTheme="minorEastAsia" w:hAnsiTheme="minorHAnsi" w:cs="UtopiaStd-Regular"/>
          <w:color w:val="auto"/>
          <w:szCs w:val="21"/>
        </w:rPr>
        <w:t xml:space="preserve"> servicios que se hayan pasado por alto, logrando de esta manera que el manejo de la información pueda ser auto sustentable</w:t>
      </w:r>
      <w:ins w:id="87" w:author="ANF-EC-PC-18" w:date="2014-07-14T17:32:00Z">
        <w:r w:rsidR="0094675C">
          <w:rPr>
            <w:rFonts w:asciiTheme="minorHAnsi" w:eastAsiaTheme="minorEastAsia" w:hAnsiTheme="minorHAnsi" w:cs="UtopiaStd-Regular"/>
            <w:color w:val="auto"/>
            <w:szCs w:val="21"/>
          </w:rPr>
          <w:t>.</w:t>
        </w:r>
      </w:ins>
      <w:del w:id="88" w:author="ANF-EC-PC-18" w:date="2014-07-14T17:32:00Z">
        <w:r w:rsidR="005162B8" w:rsidDel="0094675C">
          <w:rPr>
            <w:rFonts w:asciiTheme="minorHAnsi" w:eastAsiaTheme="minorEastAsia" w:hAnsiTheme="minorHAnsi" w:cs="UtopiaStd-Regular"/>
            <w:color w:val="auto"/>
            <w:szCs w:val="21"/>
          </w:rPr>
          <w:delText>,</w:delText>
        </w:r>
      </w:del>
      <w:r w:rsidR="005162B8">
        <w:rPr>
          <w:rFonts w:asciiTheme="minorHAnsi" w:eastAsiaTheme="minorEastAsia" w:hAnsiTheme="minorHAnsi" w:cs="UtopiaStd-Regular"/>
          <w:color w:val="auto"/>
          <w:szCs w:val="21"/>
        </w:rPr>
        <w:t xml:space="preserve"> </w:t>
      </w:r>
    </w:p>
    <w:p w14:paraId="6BED39CF" w14:textId="77777777" w:rsidR="00D57945" w:rsidRDefault="00D57945" w:rsidP="003F1209">
      <w:pPr>
        <w:autoSpaceDE w:val="0"/>
        <w:autoSpaceDN w:val="0"/>
        <w:adjustRightInd w:val="0"/>
        <w:spacing w:line="360" w:lineRule="auto"/>
        <w:jc w:val="both"/>
        <w:rPr>
          <w:ins w:id="89" w:author="ANF-EC-PC-18" w:date="2014-07-14T18:00:00Z"/>
          <w:rFonts w:asciiTheme="minorHAnsi" w:eastAsiaTheme="minorEastAsia" w:hAnsiTheme="minorHAnsi" w:cs="UtopiaStd-Regular"/>
          <w:color w:val="auto"/>
          <w:szCs w:val="21"/>
        </w:rPr>
      </w:pPr>
    </w:p>
    <w:p w14:paraId="06CFA13B" w14:textId="77777777" w:rsidR="00D57945" w:rsidRDefault="00D57945" w:rsidP="003F1209">
      <w:pPr>
        <w:autoSpaceDE w:val="0"/>
        <w:autoSpaceDN w:val="0"/>
        <w:adjustRightInd w:val="0"/>
        <w:spacing w:line="360" w:lineRule="auto"/>
        <w:jc w:val="both"/>
        <w:rPr>
          <w:ins w:id="90" w:author="ANF-EC-PC-18" w:date="2014-07-14T18:00:00Z"/>
          <w:rFonts w:asciiTheme="minorHAnsi" w:eastAsiaTheme="minorEastAsia" w:hAnsiTheme="minorHAnsi" w:cs="UtopiaStd-Regular"/>
          <w:color w:val="auto"/>
          <w:szCs w:val="21"/>
        </w:rPr>
      </w:pPr>
    </w:p>
    <w:p w14:paraId="66690D01" w14:textId="77777777" w:rsidR="00D57945" w:rsidRDefault="00D57945" w:rsidP="003F1209">
      <w:pPr>
        <w:autoSpaceDE w:val="0"/>
        <w:autoSpaceDN w:val="0"/>
        <w:adjustRightInd w:val="0"/>
        <w:spacing w:line="360" w:lineRule="auto"/>
        <w:jc w:val="both"/>
        <w:rPr>
          <w:ins w:id="91" w:author="ANF-EC-PC-18" w:date="2014-07-14T18:01:00Z"/>
          <w:rFonts w:asciiTheme="minorHAnsi" w:eastAsiaTheme="minorEastAsia" w:hAnsiTheme="minorHAnsi" w:cs="UtopiaStd-Regular"/>
          <w:color w:val="auto"/>
          <w:szCs w:val="21"/>
        </w:rPr>
      </w:pPr>
    </w:p>
    <w:p w14:paraId="6724BE85" w14:textId="77777777" w:rsidR="000A0E8A" w:rsidRDefault="005162B8" w:rsidP="003F1209">
      <w:pPr>
        <w:autoSpaceDE w:val="0"/>
        <w:autoSpaceDN w:val="0"/>
        <w:adjustRightInd w:val="0"/>
        <w:spacing w:line="360" w:lineRule="auto"/>
        <w:jc w:val="both"/>
        <w:rPr>
          <w:rFonts w:asciiTheme="minorHAnsi" w:eastAsiaTheme="minorEastAsia" w:hAnsiTheme="minorHAnsi" w:cs="UtopiaStd-Regular"/>
          <w:color w:val="auto"/>
          <w:szCs w:val="21"/>
        </w:rPr>
      </w:pPr>
      <w:del w:id="92" w:author="ANF-EC-PC-18" w:date="2014-07-14T17:28:00Z">
        <w:r w:rsidDel="00916E94">
          <w:rPr>
            <w:rFonts w:asciiTheme="minorHAnsi" w:eastAsiaTheme="minorEastAsia" w:hAnsiTheme="minorHAnsi" w:cs="UtopiaStd-Regular"/>
            <w:color w:val="auto"/>
            <w:szCs w:val="21"/>
          </w:rPr>
          <w:delText xml:space="preserve">que en vez de generar pérdidas </w:delText>
        </w:r>
      </w:del>
      <w:del w:id="93" w:author="ANF-EC-PC-18" w:date="2014-07-14T17:32:00Z">
        <w:r w:rsidDel="0094675C">
          <w:rPr>
            <w:rFonts w:asciiTheme="minorHAnsi" w:eastAsiaTheme="minorEastAsia" w:hAnsiTheme="minorHAnsi" w:cs="UtopiaStd-Regular"/>
            <w:color w:val="auto"/>
            <w:szCs w:val="21"/>
          </w:rPr>
          <w:delText xml:space="preserve">puedan ser una fuente de ingresos para todas las instituciones públicas. </w:delText>
        </w:r>
      </w:del>
    </w:p>
    <w:p w14:paraId="07ADE862" w14:textId="77777777" w:rsidR="00FC235E" w:rsidRPr="000D39DB" w:rsidRDefault="00214A30" w:rsidP="00C16482">
      <w:pPr>
        <w:pStyle w:val="titulo1"/>
      </w:pPr>
      <w:bookmarkStart w:id="94" w:name="h.3znysh7" w:colFirst="0" w:colLast="0"/>
      <w:bookmarkStart w:id="95" w:name="_Toc391908430"/>
      <w:bookmarkEnd w:id="94"/>
      <w:r w:rsidRPr="000D39DB">
        <w:lastRenderedPageBreak/>
        <w:t>PLANTEAMIENTO DEL PROBLEMA</w:t>
      </w:r>
      <w:bookmarkEnd w:id="95"/>
    </w:p>
    <w:p w14:paraId="35B8B8F1" w14:textId="77777777" w:rsidR="00FC235E" w:rsidRPr="000D39DB" w:rsidRDefault="00FC235E">
      <w:pPr>
        <w:ind w:left="426"/>
        <w:jc w:val="both"/>
        <w:rPr>
          <w:rFonts w:asciiTheme="minorHAnsi" w:hAnsiTheme="minorHAnsi"/>
          <w:color w:val="auto"/>
        </w:rPr>
      </w:pPr>
    </w:p>
    <w:p w14:paraId="0A9BB804" w14:textId="77777777" w:rsidR="00D57945" w:rsidRDefault="00DD23A4" w:rsidP="003F1209">
      <w:pPr>
        <w:spacing w:line="360" w:lineRule="auto"/>
        <w:jc w:val="both"/>
        <w:rPr>
          <w:ins w:id="96" w:author="ANF-EC-PC-18" w:date="2014-07-14T18:00:00Z"/>
          <w:rFonts w:asciiTheme="minorHAnsi" w:hAnsiTheme="minorHAnsi"/>
          <w:color w:val="auto"/>
        </w:rPr>
      </w:pPr>
      <w:commentRangeStart w:id="97"/>
      <w:r>
        <w:rPr>
          <w:rFonts w:asciiTheme="minorHAnsi" w:hAnsiTheme="minorHAnsi"/>
          <w:color w:val="auto"/>
        </w:rPr>
        <w:t>En l</w:t>
      </w:r>
      <w:r w:rsidR="003F1209">
        <w:rPr>
          <w:rFonts w:asciiTheme="minorHAnsi" w:hAnsiTheme="minorHAnsi"/>
          <w:color w:val="auto"/>
        </w:rPr>
        <w:t xml:space="preserve">as instituciones </w:t>
      </w:r>
      <w:r>
        <w:rPr>
          <w:rFonts w:asciiTheme="minorHAnsi" w:hAnsiTheme="minorHAnsi"/>
          <w:color w:val="auto"/>
        </w:rPr>
        <w:t xml:space="preserve"> Publicas actualmente se está manejando todo tipo de información ya se está digital o física </w:t>
      </w:r>
      <w:r w:rsidR="00D36040">
        <w:rPr>
          <w:rFonts w:asciiTheme="minorHAnsi" w:hAnsiTheme="minorHAnsi"/>
          <w:color w:val="auto"/>
        </w:rPr>
        <w:t xml:space="preserve"> en </w:t>
      </w:r>
      <w:r w:rsidR="003F1209">
        <w:rPr>
          <w:rFonts w:asciiTheme="minorHAnsi" w:hAnsiTheme="minorHAnsi"/>
          <w:color w:val="auto"/>
        </w:rPr>
        <w:t>gran</w:t>
      </w:r>
      <w:r w:rsidR="00D36040">
        <w:rPr>
          <w:rFonts w:asciiTheme="minorHAnsi" w:hAnsiTheme="minorHAnsi"/>
          <w:color w:val="auto"/>
        </w:rPr>
        <w:t>des</w:t>
      </w:r>
      <w:r w:rsidR="003F1209">
        <w:rPr>
          <w:rFonts w:asciiTheme="minorHAnsi" w:hAnsiTheme="minorHAnsi"/>
          <w:color w:val="auto"/>
        </w:rPr>
        <w:t xml:space="preserve"> cantidad</w:t>
      </w:r>
      <w:r w:rsidR="00D36040">
        <w:rPr>
          <w:rFonts w:asciiTheme="minorHAnsi" w:hAnsiTheme="minorHAnsi"/>
          <w:color w:val="auto"/>
        </w:rPr>
        <w:t>es</w:t>
      </w:r>
      <w:del w:id="98" w:author="Marlon Cueva" w:date="2014-07-15T20:36:00Z">
        <w:r w:rsidR="005669D4" w:rsidDel="006A10FD">
          <w:rPr>
            <w:rFonts w:asciiTheme="minorHAnsi" w:hAnsiTheme="minorHAnsi"/>
            <w:color w:val="auto"/>
          </w:rPr>
          <w:delText>,</w:delText>
        </w:r>
      </w:del>
      <w:r w:rsidR="005669D4">
        <w:rPr>
          <w:rFonts w:asciiTheme="minorHAnsi" w:hAnsiTheme="minorHAnsi"/>
          <w:color w:val="auto"/>
        </w:rPr>
        <w:t xml:space="preserve"> lo cual no es un impedimento</w:t>
      </w:r>
      <w:ins w:id="99" w:author="Marlon Cueva" w:date="2014-07-15T20:34:00Z">
        <w:r w:rsidR="006A10FD">
          <w:rPr>
            <w:rFonts w:asciiTheme="minorHAnsi" w:hAnsiTheme="minorHAnsi"/>
            <w:color w:val="auto"/>
          </w:rPr>
          <w:t xml:space="preserve"> en cuanto a procesamiento,</w:t>
        </w:r>
      </w:ins>
      <w:r w:rsidR="005669D4">
        <w:rPr>
          <w:rFonts w:asciiTheme="minorHAnsi" w:hAnsiTheme="minorHAnsi"/>
          <w:color w:val="auto"/>
        </w:rPr>
        <w:t xml:space="preserve"> ya que la tecnología de hoy en día permite que se pueda manejar todo tipo información</w:t>
      </w:r>
      <w:r w:rsidR="004521DA">
        <w:rPr>
          <w:rFonts w:asciiTheme="minorHAnsi" w:hAnsiTheme="minorHAnsi"/>
          <w:color w:val="auto"/>
        </w:rPr>
        <w:t>,</w:t>
      </w:r>
      <w:r w:rsidR="005669D4">
        <w:rPr>
          <w:rFonts w:asciiTheme="minorHAnsi" w:hAnsiTheme="minorHAnsi"/>
          <w:color w:val="auto"/>
        </w:rPr>
        <w:t xml:space="preserve"> al nivel de complejidad que se esté presentando, </w:t>
      </w:r>
      <w:del w:id="100" w:author="ANF-EC-PC-18" w:date="2014-07-14T18:00:00Z">
        <w:r w:rsidR="005669D4" w:rsidDel="00D57945">
          <w:rPr>
            <w:rFonts w:asciiTheme="minorHAnsi" w:hAnsiTheme="minorHAnsi"/>
            <w:color w:val="auto"/>
          </w:rPr>
          <w:delText>pero generando costos muy elevados lo cual causa un problema</w:delText>
        </w:r>
        <w:r w:rsidR="004521DA" w:rsidDel="00D57945">
          <w:rPr>
            <w:rFonts w:asciiTheme="minorHAnsi" w:hAnsiTheme="minorHAnsi"/>
            <w:color w:val="auto"/>
          </w:rPr>
          <w:delText>,</w:delText>
        </w:r>
        <w:r w:rsidR="005669D4" w:rsidDel="00D57945">
          <w:rPr>
            <w:rFonts w:asciiTheme="minorHAnsi" w:hAnsiTheme="minorHAnsi"/>
            <w:color w:val="auto"/>
          </w:rPr>
          <w:delText xml:space="preserve"> ya que el Estado Ecuatoriano no se encuentra en la capacidad de poder asumir todos estos gastos, que son el mantenimiento de la información (equipos de almacenamiento</w:delText>
        </w:r>
        <w:r w:rsidR="004521DA" w:rsidDel="00D57945">
          <w:rPr>
            <w:rFonts w:asciiTheme="minorHAnsi" w:hAnsiTheme="minorHAnsi"/>
            <w:color w:val="auto"/>
          </w:rPr>
          <w:delText>,</w:delText>
        </w:r>
        <w:r w:rsidR="00845BF7" w:rsidDel="00D57945">
          <w:rPr>
            <w:rFonts w:asciiTheme="minorHAnsi" w:hAnsiTheme="minorHAnsi"/>
            <w:color w:val="auto"/>
          </w:rPr>
          <w:delText xml:space="preserve"> equipos de infraestructura</w:delText>
        </w:r>
        <w:r w:rsidR="005669D4" w:rsidDel="00D57945">
          <w:rPr>
            <w:rFonts w:asciiTheme="minorHAnsi" w:hAnsiTheme="minorHAnsi"/>
            <w:color w:val="auto"/>
          </w:rPr>
          <w:delText>)</w:delText>
        </w:r>
        <w:r w:rsidR="004521DA" w:rsidDel="00D57945">
          <w:rPr>
            <w:rFonts w:asciiTheme="minorHAnsi" w:hAnsiTheme="minorHAnsi"/>
            <w:color w:val="auto"/>
          </w:rPr>
          <w:delText xml:space="preserve">, nuevas plazas de trabajo. </w:delText>
        </w:r>
      </w:del>
    </w:p>
    <w:p w14:paraId="12EF295A" w14:textId="77777777" w:rsidR="004521DA" w:rsidRDefault="004521DA" w:rsidP="003F1209">
      <w:pPr>
        <w:spacing w:line="360" w:lineRule="auto"/>
        <w:jc w:val="both"/>
        <w:rPr>
          <w:rFonts w:asciiTheme="minorHAnsi" w:hAnsiTheme="minorHAnsi"/>
          <w:color w:val="auto"/>
        </w:rPr>
      </w:pPr>
      <w:r>
        <w:rPr>
          <w:rFonts w:asciiTheme="minorHAnsi" w:hAnsiTheme="minorHAnsi"/>
          <w:color w:val="auto"/>
        </w:rPr>
        <w:t xml:space="preserve">Uno de los problemas más grave que se presenta es la pérdida de información, que al no tener los recursos necesarios se la debe dejar perder, de igual manera al final terminan generando grandes pérdidas para el Estado. </w:t>
      </w:r>
      <w:commentRangeEnd w:id="97"/>
      <w:r w:rsidR="00D13FA0">
        <w:rPr>
          <w:rStyle w:val="Refdecomentario"/>
        </w:rPr>
        <w:commentReference w:id="97"/>
      </w:r>
    </w:p>
    <w:p w14:paraId="7C122880" w14:textId="77777777" w:rsidR="00492DC8" w:rsidRDefault="004521DA" w:rsidP="003F1209">
      <w:pPr>
        <w:spacing w:line="360" w:lineRule="auto"/>
        <w:jc w:val="both"/>
        <w:rPr>
          <w:rFonts w:asciiTheme="minorHAnsi" w:hAnsiTheme="minorHAnsi"/>
          <w:color w:val="auto"/>
        </w:rPr>
      </w:pPr>
      <w:r>
        <w:rPr>
          <w:rFonts w:asciiTheme="minorHAnsi" w:hAnsiTheme="minorHAnsi"/>
          <w:color w:val="auto"/>
        </w:rPr>
        <w:t>La información en el Ecuador no ha</w:t>
      </w:r>
      <w:r w:rsidR="00E16AD5">
        <w:rPr>
          <w:rFonts w:asciiTheme="minorHAnsi" w:hAnsiTheme="minorHAnsi"/>
          <w:color w:val="auto"/>
        </w:rPr>
        <w:t xml:space="preserve"> sido tomada con la importancia que se merece, en mucho de los casos se la menosprecia, sin tomar en cuenta que esta es un gran puntal de desarrollo, crecimiento económico</w:t>
      </w:r>
      <w:r w:rsidR="0034739B">
        <w:rPr>
          <w:rFonts w:asciiTheme="minorHAnsi" w:hAnsiTheme="minorHAnsi"/>
          <w:color w:val="auto"/>
        </w:rPr>
        <w:t xml:space="preserve"> e</w:t>
      </w:r>
      <w:r w:rsidR="00E16AD5">
        <w:rPr>
          <w:rFonts w:asciiTheme="minorHAnsi" w:hAnsiTheme="minorHAnsi"/>
          <w:color w:val="auto"/>
        </w:rPr>
        <w:t xml:space="preserve"> intelectual, pero para poder aprovechar es</w:t>
      </w:r>
      <w:r w:rsidR="005F71E3">
        <w:rPr>
          <w:rFonts w:asciiTheme="minorHAnsi" w:hAnsiTheme="minorHAnsi"/>
          <w:color w:val="auto"/>
        </w:rPr>
        <w:t xml:space="preserve">te gran recurso primero se debe investigar de los diferentes tipos de información que hay en el medio, los estándares y tecnologías correctos para tener una información fácilmente aprovechable por cualquier individuo o institución.   </w:t>
      </w:r>
      <w:r w:rsidR="00E16AD5">
        <w:rPr>
          <w:rFonts w:asciiTheme="minorHAnsi" w:hAnsiTheme="minorHAnsi"/>
          <w:color w:val="auto"/>
        </w:rPr>
        <w:t xml:space="preserve"> </w:t>
      </w:r>
    </w:p>
    <w:p w14:paraId="5FA8A94A" w14:textId="77777777" w:rsidR="00FC235E" w:rsidRPr="000D39DB" w:rsidRDefault="00214A30" w:rsidP="00C16482">
      <w:pPr>
        <w:pStyle w:val="titulo1"/>
      </w:pPr>
      <w:bookmarkStart w:id="101" w:name="h.tyjcwt" w:colFirst="0" w:colLast="0"/>
      <w:bookmarkStart w:id="102" w:name="_Toc391908431"/>
      <w:bookmarkEnd w:id="101"/>
      <w:r w:rsidRPr="000D39DB">
        <w:t>JUSTIFICACIÓN</w:t>
      </w:r>
      <w:bookmarkEnd w:id="102"/>
    </w:p>
    <w:p w14:paraId="64736036" w14:textId="77777777" w:rsidR="00FC235E" w:rsidRPr="000D39DB" w:rsidRDefault="00FC235E">
      <w:pPr>
        <w:rPr>
          <w:rFonts w:asciiTheme="minorHAnsi" w:hAnsiTheme="minorHAnsi"/>
          <w:color w:val="auto"/>
        </w:rPr>
      </w:pPr>
    </w:p>
    <w:p w14:paraId="393ED9C6" w14:textId="77777777" w:rsidR="00FC235E" w:rsidRPr="000D39DB" w:rsidRDefault="00214A30">
      <w:pPr>
        <w:rPr>
          <w:rFonts w:asciiTheme="minorHAnsi" w:hAnsiTheme="minorHAnsi"/>
          <w:color w:val="auto"/>
        </w:rPr>
      </w:pPr>
      <w:r w:rsidRPr="000D39DB">
        <w:rPr>
          <w:rFonts w:asciiTheme="minorHAnsi" w:hAnsiTheme="minorHAnsi"/>
          <w:color w:val="auto"/>
          <w:shd w:val="clear" w:color="auto" w:fill="FFF9F9"/>
        </w:rPr>
        <w:tab/>
      </w:r>
    </w:p>
    <w:p w14:paraId="3B3558D2" w14:textId="77777777" w:rsidR="002C5ACF" w:rsidRPr="00DC1296" w:rsidRDefault="002C5ACF" w:rsidP="00DC1296">
      <w:pPr>
        <w:pStyle w:val="NormalAPA"/>
        <w:rPr>
          <w:rFonts w:asciiTheme="minorHAnsi" w:hAnsiTheme="minorHAnsi"/>
          <w:lang w:val="es-EC"/>
        </w:rPr>
      </w:pPr>
      <w:r w:rsidRPr="00DC1296">
        <w:rPr>
          <w:rFonts w:asciiTheme="minorHAnsi" w:hAnsiTheme="minorHAnsi"/>
          <w:lang w:val="es-EC"/>
        </w:rPr>
        <w:t>1)         Conveniencia</w:t>
      </w:r>
    </w:p>
    <w:p w14:paraId="089D4C9B" w14:textId="77777777" w:rsidR="00845BF7" w:rsidRDefault="00247CB4" w:rsidP="00FA07B0">
      <w:pPr>
        <w:pStyle w:val="NormalAPA"/>
        <w:rPr>
          <w:rFonts w:asciiTheme="minorHAnsi" w:hAnsiTheme="minorHAnsi"/>
          <w:lang w:val="es-EC"/>
        </w:rPr>
      </w:pPr>
      <w:r>
        <w:rPr>
          <w:rFonts w:asciiTheme="minorHAnsi" w:hAnsiTheme="minorHAnsi"/>
          <w:lang w:val="es-EC"/>
        </w:rPr>
        <w:t>La investigación</w:t>
      </w:r>
      <w:r w:rsidR="009456A6" w:rsidRPr="00DC1296">
        <w:rPr>
          <w:rFonts w:asciiTheme="minorHAnsi" w:hAnsiTheme="minorHAnsi"/>
          <w:lang w:val="es-EC"/>
        </w:rPr>
        <w:t xml:space="preserve"> </w:t>
      </w:r>
      <w:r>
        <w:rPr>
          <w:rFonts w:asciiTheme="minorHAnsi" w:hAnsiTheme="minorHAnsi"/>
          <w:lang w:val="es-EC"/>
        </w:rPr>
        <w:t xml:space="preserve">pretende generar  </w:t>
      </w:r>
      <w:commentRangeStart w:id="103"/>
      <w:r>
        <w:rPr>
          <w:rFonts w:asciiTheme="minorHAnsi" w:hAnsiTheme="minorHAnsi"/>
          <w:lang w:val="es-EC"/>
        </w:rPr>
        <w:t>un impacto soci</w:t>
      </w:r>
      <w:ins w:id="104" w:author="Marlon Cueva" w:date="2014-07-15T20:40:00Z">
        <w:r w:rsidR="006A10FD">
          <w:rPr>
            <w:rFonts w:asciiTheme="minorHAnsi" w:hAnsiTheme="minorHAnsi"/>
            <w:lang w:val="es-EC"/>
          </w:rPr>
          <w:t>al</w:t>
        </w:r>
      </w:ins>
      <w:del w:id="105" w:author="Marlon Cueva" w:date="2014-07-15T20:40:00Z">
        <w:r w:rsidDel="006A10FD">
          <w:rPr>
            <w:rFonts w:asciiTheme="minorHAnsi" w:hAnsiTheme="minorHAnsi"/>
            <w:lang w:val="es-EC"/>
          </w:rPr>
          <w:delText>o económico</w:delText>
        </w:r>
      </w:del>
      <w:r>
        <w:rPr>
          <w:rFonts w:asciiTheme="minorHAnsi" w:hAnsiTheme="minorHAnsi"/>
          <w:lang w:val="es-EC"/>
        </w:rPr>
        <w:t xml:space="preserve"> </w:t>
      </w:r>
      <w:r w:rsidR="00792963" w:rsidRPr="00DC1296">
        <w:rPr>
          <w:rFonts w:asciiTheme="minorHAnsi" w:hAnsiTheme="minorHAnsi"/>
          <w:lang w:val="es-EC"/>
        </w:rPr>
        <w:t xml:space="preserve"> </w:t>
      </w:r>
      <w:commentRangeEnd w:id="103"/>
      <w:r w:rsidR="00D13FA0">
        <w:rPr>
          <w:rStyle w:val="Refdecomentario"/>
          <w:rFonts w:ascii="Times New Roman" w:eastAsia="Times New Roman" w:hAnsi="Times New Roman" w:cs="Times New Roman"/>
          <w:color w:val="000000"/>
          <w:lang w:val="es-EC" w:eastAsia="es-EC"/>
        </w:rPr>
        <w:commentReference w:id="103"/>
      </w:r>
      <w:r>
        <w:rPr>
          <w:rFonts w:asciiTheme="minorHAnsi" w:hAnsiTheme="minorHAnsi"/>
          <w:lang w:val="es-EC"/>
        </w:rPr>
        <w:t xml:space="preserve">que logre </w:t>
      </w:r>
      <w:r w:rsidR="00792963" w:rsidRPr="00DC1296">
        <w:rPr>
          <w:rFonts w:asciiTheme="minorHAnsi" w:hAnsiTheme="minorHAnsi"/>
          <w:lang w:val="es-EC"/>
        </w:rPr>
        <w:t xml:space="preserve">satisfacer las necesidades </w:t>
      </w:r>
      <w:r>
        <w:rPr>
          <w:rFonts w:asciiTheme="minorHAnsi" w:hAnsiTheme="minorHAnsi"/>
          <w:lang w:val="es-EC"/>
        </w:rPr>
        <w:t>t</w:t>
      </w:r>
      <w:r w:rsidR="00057D13" w:rsidRPr="00DC1296">
        <w:rPr>
          <w:rFonts w:asciiTheme="minorHAnsi" w:hAnsiTheme="minorHAnsi"/>
          <w:lang w:val="es-EC"/>
        </w:rPr>
        <w:t>anto</w:t>
      </w:r>
      <w:r>
        <w:rPr>
          <w:rFonts w:asciiTheme="minorHAnsi" w:hAnsiTheme="minorHAnsi"/>
          <w:lang w:val="es-EC"/>
        </w:rPr>
        <w:t xml:space="preserve"> para las instituciones públicas como</w:t>
      </w:r>
      <w:r w:rsidR="00B04887">
        <w:rPr>
          <w:rFonts w:asciiTheme="minorHAnsi" w:hAnsiTheme="minorHAnsi"/>
          <w:lang w:val="es-EC"/>
        </w:rPr>
        <w:t xml:space="preserve"> a personas naturales y a la empresa privada que logre un  aporte significativo, ayudando a construir </w:t>
      </w:r>
      <w:r w:rsidR="001B1085">
        <w:rPr>
          <w:rFonts w:asciiTheme="minorHAnsi" w:hAnsiTheme="minorHAnsi"/>
          <w:lang w:val="es-EC"/>
        </w:rPr>
        <w:t xml:space="preserve">las bases para la generación de nuevos proyectos </w:t>
      </w:r>
      <w:r w:rsidR="00FA07B0">
        <w:rPr>
          <w:rFonts w:asciiTheme="minorHAnsi" w:hAnsiTheme="minorHAnsi"/>
          <w:lang w:val="es-EC"/>
        </w:rPr>
        <w:t xml:space="preserve">o servicios, </w:t>
      </w:r>
      <w:r w:rsidR="004E4664">
        <w:rPr>
          <w:rFonts w:asciiTheme="minorHAnsi" w:hAnsiTheme="minorHAnsi"/>
          <w:lang w:val="es-EC"/>
        </w:rPr>
        <w:t>los cuales a su vez puedan generar una cultura de innovación a nivel de todo el Ecuador</w:t>
      </w:r>
      <w:r w:rsidR="009A044F">
        <w:rPr>
          <w:rFonts w:asciiTheme="minorHAnsi" w:hAnsiTheme="minorHAnsi"/>
          <w:lang w:val="es-EC"/>
        </w:rPr>
        <w:t>, aportando con el Plan de Desarrollo Nacional.</w:t>
      </w:r>
    </w:p>
    <w:p w14:paraId="15908165" w14:textId="77777777" w:rsidR="00FA07B0" w:rsidRPr="00FA07B0" w:rsidRDefault="00FA07B0" w:rsidP="00FA07B0">
      <w:pPr>
        <w:rPr>
          <w:lang w:eastAsia="en-US"/>
        </w:rPr>
      </w:pPr>
    </w:p>
    <w:p w14:paraId="63C0C42D" w14:textId="77777777" w:rsidR="00247CB4" w:rsidRDefault="00247CB4" w:rsidP="00845BF7">
      <w:pPr>
        <w:rPr>
          <w:lang w:eastAsia="en-US"/>
        </w:rPr>
      </w:pPr>
    </w:p>
    <w:p w14:paraId="7532CCEF" w14:textId="77777777" w:rsidR="008F29FB" w:rsidRPr="00845BF7" w:rsidRDefault="008F29FB" w:rsidP="00845BF7">
      <w:pPr>
        <w:rPr>
          <w:lang w:eastAsia="en-US"/>
        </w:rPr>
      </w:pPr>
    </w:p>
    <w:p w14:paraId="38ECDDD1" w14:textId="77777777" w:rsidR="002C5ACF" w:rsidRPr="00DC1296" w:rsidRDefault="002C5ACF" w:rsidP="00DC1296">
      <w:pPr>
        <w:pStyle w:val="NormalAPA"/>
        <w:rPr>
          <w:rFonts w:asciiTheme="minorHAnsi" w:hAnsiTheme="minorHAnsi"/>
          <w:lang w:val="es-EC"/>
        </w:rPr>
      </w:pPr>
      <w:r w:rsidRPr="00DC1296">
        <w:rPr>
          <w:rFonts w:asciiTheme="minorHAnsi" w:hAnsiTheme="minorHAnsi"/>
          <w:lang w:val="es-EC"/>
        </w:rPr>
        <w:t>2)         Relevancia social</w:t>
      </w:r>
    </w:p>
    <w:p w14:paraId="72067177" w14:textId="77777777" w:rsidR="00AF3325" w:rsidRDefault="002C5ACF" w:rsidP="00DC1296">
      <w:pPr>
        <w:pStyle w:val="NormalAPA"/>
        <w:rPr>
          <w:rFonts w:asciiTheme="minorHAnsi" w:hAnsiTheme="minorHAnsi"/>
          <w:lang w:val="es-EC"/>
        </w:rPr>
      </w:pPr>
      <w:r w:rsidRPr="00DC1296">
        <w:rPr>
          <w:rFonts w:asciiTheme="minorHAnsi" w:hAnsiTheme="minorHAnsi"/>
          <w:lang w:val="es-EC"/>
        </w:rPr>
        <w:t>Este proyec</w:t>
      </w:r>
      <w:r w:rsidR="00057D13" w:rsidRPr="00DC1296">
        <w:rPr>
          <w:rFonts w:asciiTheme="minorHAnsi" w:hAnsiTheme="minorHAnsi"/>
          <w:lang w:val="es-EC"/>
        </w:rPr>
        <w:t xml:space="preserve">to está enfocado </w:t>
      </w:r>
      <w:r w:rsidR="00AF3325">
        <w:rPr>
          <w:rFonts w:asciiTheme="minorHAnsi" w:hAnsiTheme="minorHAnsi"/>
          <w:lang w:val="es-EC"/>
        </w:rPr>
        <w:t>en el desarrollo de una cultura de innovación e investigación</w:t>
      </w:r>
      <w:del w:id="106" w:author="george" w:date="2014-07-12T07:53:00Z">
        <w:r w:rsidR="00AF3325" w:rsidDel="00D13FA0">
          <w:rPr>
            <w:rFonts w:asciiTheme="minorHAnsi" w:hAnsiTheme="minorHAnsi"/>
            <w:lang w:val="es-EC"/>
          </w:rPr>
          <w:delText xml:space="preserve"> tanto en el sector educativo como en el empresarial</w:delText>
        </w:r>
      </w:del>
      <w:r w:rsidR="00AF3325">
        <w:rPr>
          <w:rFonts w:asciiTheme="minorHAnsi" w:hAnsiTheme="minorHAnsi"/>
          <w:lang w:val="es-EC"/>
        </w:rPr>
        <w:t xml:space="preserve">, construyendo las bases para la generación de nuevos proyectos tecnológicos que </w:t>
      </w:r>
      <w:r w:rsidR="00AF3325">
        <w:rPr>
          <w:rFonts w:asciiTheme="minorHAnsi" w:hAnsiTheme="minorHAnsi"/>
          <w:lang w:val="es-EC"/>
        </w:rPr>
        <w:lastRenderedPageBreak/>
        <w:t>pretendan dar a conocer que en el E</w:t>
      </w:r>
      <w:r w:rsidR="00775F87">
        <w:rPr>
          <w:rFonts w:asciiTheme="minorHAnsi" w:hAnsiTheme="minorHAnsi"/>
          <w:lang w:val="es-EC"/>
        </w:rPr>
        <w:t>cuador se pueden generar nuevas tecnologías</w:t>
      </w:r>
      <w:r w:rsidR="00987C1B">
        <w:rPr>
          <w:rFonts w:asciiTheme="minorHAnsi" w:hAnsiTheme="minorHAnsi"/>
          <w:lang w:val="es-EC"/>
        </w:rPr>
        <w:t>,</w:t>
      </w:r>
      <w:r w:rsidR="00775F87">
        <w:rPr>
          <w:rFonts w:asciiTheme="minorHAnsi" w:hAnsiTheme="minorHAnsi"/>
          <w:lang w:val="es-EC"/>
        </w:rPr>
        <w:t xml:space="preserve"> </w:t>
      </w:r>
      <w:r w:rsidR="00987C1B">
        <w:rPr>
          <w:rFonts w:asciiTheme="minorHAnsi" w:hAnsiTheme="minorHAnsi"/>
          <w:lang w:val="es-EC"/>
        </w:rPr>
        <w:t xml:space="preserve">brindando a la sociedad nuevos servicios más eficientes </w:t>
      </w:r>
      <w:r w:rsidR="00AF3325">
        <w:rPr>
          <w:rFonts w:asciiTheme="minorHAnsi" w:hAnsiTheme="minorHAnsi"/>
          <w:lang w:val="es-EC"/>
        </w:rPr>
        <w:t xml:space="preserve"> </w:t>
      </w:r>
      <w:r w:rsidR="00987C1B">
        <w:rPr>
          <w:rFonts w:asciiTheme="minorHAnsi" w:hAnsiTheme="minorHAnsi"/>
          <w:lang w:val="es-EC"/>
        </w:rPr>
        <w:t xml:space="preserve">y rápidos.  </w:t>
      </w:r>
    </w:p>
    <w:p w14:paraId="7C3BDA90" w14:textId="77777777" w:rsidR="002C5ACF" w:rsidRPr="00DC1296" w:rsidRDefault="00AF3325" w:rsidP="00DC1296">
      <w:pPr>
        <w:pStyle w:val="NormalAPA"/>
        <w:rPr>
          <w:rFonts w:asciiTheme="minorHAnsi" w:hAnsiTheme="minorHAnsi"/>
          <w:lang w:val="es-EC"/>
        </w:rPr>
      </w:pPr>
      <w:r>
        <w:rPr>
          <w:rFonts w:asciiTheme="minorHAnsi" w:hAnsiTheme="minorHAnsi"/>
          <w:lang w:val="es-EC"/>
        </w:rPr>
        <w:t xml:space="preserve"> </w:t>
      </w:r>
    </w:p>
    <w:p w14:paraId="1F3CBBBA" w14:textId="77777777" w:rsidR="002C5ACF" w:rsidRPr="00DC1296" w:rsidRDefault="002C5ACF" w:rsidP="00DC1296">
      <w:pPr>
        <w:pStyle w:val="NormalAPA"/>
        <w:rPr>
          <w:rFonts w:asciiTheme="minorHAnsi" w:hAnsiTheme="minorHAnsi"/>
          <w:lang w:val="es-EC"/>
        </w:rPr>
      </w:pPr>
      <w:r w:rsidRPr="00DC1296">
        <w:rPr>
          <w:rFonts w:asciiTheme="minorHAnsi" w:hAnsiTheme="minorHAnsi"/>
          <w:lang w:val="es-EC"/>
        </w:rPr>
        <w:t>3)         Implicaciones prácticas</w:t>
      </w:r>
    </w:p>
    <w:p w14:paraId="77FA9A52" w14:textId="77777777" w:rsidR="002C5ACF" w:rsidRPr="00DC1296" w:rsidRDefault="00C3119E" w:rsidP="00DC1296">
      <w:pPr>
        <w:pStyle w:val="NormalAPA"/>
        <w:rPr>
          <w:rFonts w:asciiTheme="minorHAnsi" w:hAnsiTheme="minorHAnsi"/>
          <w:lang w:val="es-EC"/>
        </w:rPr>
      </w:pPr>
      <w:r w:rsidRPr="00DC1296">
        <w:rPr>
          <w:rFonts w:asciiTheme="minorHAnsi" w:hAnsiTheme="minorHAnsi"/>
          <w:lang w:val="es-EC"/>
        </w:rPr>
        <w:t>El núcleo de</w:t>
      </w:r>
      <w:r w:rsidR="00080CD1">
        <w:rPr>
          <w:rFonts w:asciiTheme="minorHAnsi" w:hAnsiTheme="minorHAnsi"/>
          <w:lang w:val="es-EC"/>
        </w:rPr>
        <w:t xml:space="preserve"> </w:t>
      </w:r>
      <w:r w:rsidRPr="00DC1296">
        <w:rPr>
          <w:rFonts w:asciiTheme="minorHAnsi" w:hAnsiTheme="minorHAnsi"/>
          <w:lang w:val="es-EC"/>
        </w:rPr>
        <w:t>l</w:t>
      </w:r>
      <w:r w:rsidR="00080CD1">
        <w:rPr>
          <w:rFonts w:asciiTheme="minorHAnsi" w:hAnsiTheme="minorHAnsi"/>
          <w:lang w:val="es-EC"/>
        </w:rPr>
        <w:t>a</w:t>
      </w:r>
      <w:r w:rsidRPr="00DC1296">
        <w:rPr>
          <w:rFonts w:asciiTheme="minorHAnsi" w:hAnsiTheme="minorHAnsi"/>
          <w:lang w:val="es-EC"/>
        </w:rPr>
        <w:t xml:space="preserve"> </w:t>
      </w:r>
      <w:r w:rsidR="00080CD1">
        <w:rPr>
          <w:rFonts w:asciiTheme="minorHAnsi" w:hAnsiTheme="minorHAnsi"/>
          <w:lang w:val="es-EC"/>
        </w:rPr>
        <w:t>investigación</w:t>
      </w:r>
      <w:r w:rsidRPr="00DC1296">
        <w:rPr>
          <w:rFonts w:asciiTheme="minorHAnsi" w:hAnsiTheme="minorHAnsi"/>
          <w:lang w:val="es-EC"/>
        </w:rPr>
        <w:t xml:space="preserve"> y de su implementación es generar </w:t>
      </w:r>
      <w:r w:rsidR="007E165F">
        <w:rPr>
          <w:rFonts w:asciiTheme="minorHAnsi" w:hAnsiTheme="minorHAnsi"/>
          <w:lang w:val="es-EC"/>
        </w:rPr>
        <w:t>un imp</w:t>
      </w:r>
      <w:r w:rsidR="00EE2E39">
        <w:rPr>
          <w:rFonts w:asciiTheme="minorHAnsi" w:hAnsiTheme="minorHAnsi"/>
          <w:lang w:val="es-EC"/>
        </w:rPr>
        <w:t xml:space="preserve">acto, motivando a las empresas </w:t>
      </w:r>
      <w:r w:rsidR="008D75A7">
        <w:rPr>
          <w:rFonts w:asciiTheme="minorHAnsi" w:hAnsiTheme="minorHAnsi"/>
          <w:lang w:val="es-EC"/>
        </w:rPr>
        <w:t>públicas</w:t>
      </w:r>
      <w:r w:rsidR="00EE2E39">
        <w:rPr>
          <w:rFonts w:asciiTheme="minorHAnsi" w:hAnsiTheme="minorHAnsi"/>
          <w:lang w:val="es-EC"/>
        </w:rPr>
        <w:t xml:space="preserve"> privadas, universidades y demás</w:t>
      </w:r>
      <w:r w:rsidR="00A00B31">
        <w:rPr>
          <w:rFonts w:asciiTheme="minorHAnsi" w:hAnsiTheme="minorHAnsi"/>
          <w:lang w:val="es-EC"/>
        </w:rPr>
        <w:t>,</w:t>
      </w:r>
      <w:r w:rsidR="00EE2E39">
        <w:rPr>
          <w:rFonts w:asciiTheme="minorHAnsi" w:hAnsiTheme="minorHAnsi"/>
          <w:lang w:val="es-EC"/>
        </w:rPr>
        <w:t xml:space="preserve"> a la generación de nuevas tecnologías al servicio de la comunidad y del Ecuador dando como resultado </w:t>
      </w:r>
      <w:r w:rsidR="007E165F">
        <w:rPr>
          <w:rFonts w:asciiTheme="minorHAnsi" w:hAnsiTheme="minorHAnsi"/>
          <w:lang w:val="es-EC"/>
        </w:rPr>
        <w:t xml:space="preserve"> </w:t>
      </w:r>
      <w:r w:rsidR="00A00B31">
        <w:rPr>
          <w:rFonts w:asciiTheme="minorHAnsi" w:hAnsiTheme="minorHAnsi"/>
          <w:lang w:val="es-EC"/>
        </w:rPr>
        <w:t xml:space="preserve">el surgimiento de nuevas micro  y macro economías, aportando de manera considerable con la economía y desarrollo del país.  </w:t>
      </w:r>
    </w:p>
    <w:p w14:paraId="63FF2E21" w14:textId="77777777" w:rsidR="00FC235E" w:rsidRDefault="00FC235E" w:rsidP="00DC1296">
      <w:pPr>
        <w:pStyle w:val="NormalAPA"/>
        <w:rPr>
          <w:ins w:id="107" w:author="george" w:date="2014-07-12T07:53:00Z"/>
          <w:rFonts w:asciiTheme="minorHAnsi" w:hAnsiTheme="minorHAnsi"/>
          <w:lang w:val="es-EC"/>
        </w:rPr>
      </w:pPr>
    </w:p>
    <w:p w14:paraId="4F998905" w14:textId="0E6D3E1B" w:rsidR="00D13FA0" w:rsidRPr="00D13FA0" w:rsidDel="001A2184" w:rsidRDefault="00D13FA0">
      <w:pPr>
        <w:rPr>
          <w:del w:id="108" w:author="ANF-EC-PC-18" w:date="2014-07-16T15:20:00Z"/>
          <w:rPrChange w:id="109" w:author="george" w:date="2014-07-12T07:53:00Z">
            <w:rPr>
              <w:del w:id="110" w:author="ANF-EC-PC-18" w:date="2014-07-16T15:20:00Z"/>
              <w:rFonts w:asciiTheme="minorHAnsi" w:hAnsiTheme="minorHAnsi"/>
              <w:lang w:val="es-EC"/>
            </w:rPr>
          </w:rPrChange>
        </w:rPr>
        <w:pPrChange w:id="111" w:author="george" w:date="2014-07-12T07:53:00Z">
          <w:pPr>
            <w:pStyle w:val="NormalAPA"/>
          </w:pPr>
        </w:pPrChange>
      </w:pPr>
      <w:commentRangeStart w:id="112"/>
      <w:ins w:id="113" w:author="george" w:date="2014-07-12T07:53:00Z">
        <w:del w:id="114" w:author="ANF-EC-PC-18" w:date="2014-07-16T15:20:00Z">
          <w:r w:rsidDel="001A2184">
            <w:rPr>
              <w:lang w:eastAsia="en-US"/>
            </w:rPr>
            <w:delText>XXXXXXXX</w:delText>
          </w:r>
          <w:commentRangeEnd w:id="112"/>
          <w:r w:rsidDel="001A2184">
            <w:rPr>
              <w:rStyle w:val="Refdecomentario"/>
            </w:rPr>
            <w:commentReference w:id="112"/>
          </w:r>
        </w:del>
      </w:ins>
    </w:p>
    <w:p w14:paraId="502A6746" w14:textId="77777777" w:rsidR="00FC235E" w:rsidRPr="000D39DB" w:rsidRDefault="00214A30" w:rsidP="00C16482">
      <w:pPr>
        <w:pStyle w:val="titulo1"/>
      </w:pPr>
      <w:bookmarkStart w:id="115" w:name="h.3dy6vkm" w:colFirst="0" w:colLast="0"/>
      <w:bookmarkStart w:id="116" w:name="_Toc391908432"/>
      <w:bookmarkEnd w:id="115"/>
      <w:r w:rsidRPr="000D39DB">
        <w:t>OBJETIVOS</w:t>
      </w:r>
      <w:bookmarkEnd w:id="116"/>
    </w:p>
    <w:p w14:paraId="05C8B5D6" w14:textId="77777777" w:rsidR="00FC235E" w:rsidRPr="000D39DB" w:rsidRDefault="00214A30" w:rsidP="001A2184">
      <w:pPr>
        <w:spacing w:before="200"/>
        <w:rPr>
          <w:rFonts w:asciiTheme="minorHAnsi" w:hAnsiTheme="minorHAnsi"/>
          <w:color w:val="auto"/>
        </w:rPr>
        <w:pPrChange w:id="117" w:author="ANF-EC-PC-18" w:date="2014-07-16T15:20:00Z">
          <w:pPr>
            <w:numPr>
              <w:ilvl w:val="1"/>
              <w:numId w:val="1"/>
            </w:numPr>
            <w:spacing w:before="200"/>
            <w:ind w:left="792" w:hanging="430"/>
          </w:pPr>
        </w:pPrChange>
      </w:pPr>
      <w:bookmarkStart w:id="118" w:name="h.1t3h5sf" w:colFirst="0" w:colLast="0"/>
      <w:bookmarkEnd w:id="118"/>
      <w:r w:rsidRPr="000D39DB">
        <w:rPr>
          <w:rFonts w:asciiTheme="minorHAnsi" w:eastAsia="Cambria" w:hAnsiTheme="minorHAnsi" w:cs="Cambria"/>
          <w:b/>
          <w:color w:val="auto"/>
          <w:sz w:val="26"/>
        </w:rPr>
        <w:t>Objetivo General</w:t>
      </w:r>
    </w:p>
    <w:p w14:paraId="7FF47834" w14:textId="77777777" w:rsidR="00FC235E" w:rsidRPr="000D39DB" w:rsidRDefault="00FC235E">
      <w:pPr>
        <w:spacing w:before="60" w:after="60"/>
        <w:rPr>
          <w:rFonts w:asciiTheme="minorHAnsi" w:hAnsiTheme="minorHAnsi"/>
          <w:color w:val="auto"/>
        </w:rPr>
      </w:pPr>
      <w:bookmarkStart w:id="119" w:name="h.4d34og8" w:colFirst="0" w:colLast="0"/>
      <w:bookmarkEnd w:id="119"/>
    </w:p>
    <w:p w14:paraId="60B45C33" w14:textId="77777777" w:rsidR="00FC235E" w:rsidRPr="00A00B31" w:rsidRDefault="00A00B31" w:rsidP="00A00B31">
      <w:pPr>
        <w:pStyle w:val="Prrafodelista"/>
        <w:numPr>
          <w:ilvl w:val="0"/>
          <w:numId w:val="26"/>
        </w:numPr>
        <w:spacing w:line="360" w:lineRule="auto"/>
        <w:contextualSpacing w:val="0"/>
        <w:jc w:val="both"/>
        <w:rPr>
          <w:rFonts w:asciiTheme="minorHAnsi" w:hAnsiTheme="minorHAnsi"/>
          <w:color w:val="auto"/>
        </w:rPr>
      </w:pPr>
      <w:del w:id="120" w:author="george" w:date="2014-07-12T07:54:00Z">
        <w:r w:rsidRPr="00A00B31" w:rsidDel="00D13FA0">
          <w:rPr>
            <w:rFonts w:asciiTheme="minorHAnsi" w:hAnsiTheme="minorHAnsi"/>
            <w:sz w:val="22"/>
            <w:lang w:val="es-ES_tradnl" w:eastAsia="es-ES_tradnl"/>
          </w:rPr>
          <w:delText xml:space="preserve">Descubrir </w:delText>
        </w:r>
      </w:del>
      <w:ins w:id="121" w:author="george" w:date="2014-07-12T07:55:00Z">
        <w:r w:rsidR="00D13FA0">
          <w:rPr>
            <w:rFonts w:asciiTheme="minorHAnsi" w:hAnsiTheme="minorHAnsi"/>
            <w:sz w:val="22"/>
            <w:lang w:val="es-ES_tradnl" w:eastAsia="es-ES_tradnl"/>
          </w:rPr>
          <w:t>Investigar cuales</w:t>
        </w:r>
      </w:ins>
      <w:ins w:id="122" w:author="Marlon Cueva" w:date="2014-07-15T20:46:00Z">
        <w:r w:rsidR="00EC6CE1">
          <w:rPr>
            <w:rFonts w:asciiTheme="minorHAnsi" w:hAnsiTheme="minorHAnsi"/>
            <w:sz w:val="22"/>
            <w:lang w:val="es-ES_tradnl" w:eastAsia="es-ES_tradnl"/>
          </w:rPr>
          <w:t xml:space="preserve"> son</w:t>
        </w:r>
      </w:ins>
      <w:ins w:id="123" w:author="george" w:date="2014-07-12T07:55:00Z">
        <w:r w:rsidR="00D13FA0">
          <w:rPr>
            <w:rFonts w:asciiTheme="minorHAnsi" w:hAnsiTheme="minorHAnsi"/>
            <w:sz w:val="22"/>
            <w:lang w:val="es-ES_tradnl" w:eastAsia="es-ES_tradnl"/>
          </w:rPr>
          <w:t xml:space="preserve"> </w:t>
        </w:r>
      </w:ins>
      <w:del w:id="124" w:author="george" w:date="2014-07-12T07:55:00Z">
        <w:r w:rsidRPr="00A00B31" w:rsidDel="00D13FA0">
          <w:rPr>
            <w:rFonts w:asciiTheme="minorHAnsi" w:hAnsiTheme="minorHAnsi"/>
            <w:sz w:val="22"/>
            <w:lang w:val="es-ES_tradnl" w:eastAsia="es-ES_tradnl"/>
          </w:rPr>
          <w:delText>que</w:delText>
        </w:r>
      </w:del>
      <w:r w:rsidRPr="00A00B31">
        <w:rPr>
          <w:rFonts w:asciiTheme="minorHAnsi" w:hAnsiTheme="minorHAnsi"/>
          <w:sz w:val="22"/>
          <w:lang w:val="es-ES_tradnl" w:eastAsia="es-ES_tradnl"/>
        </w:rPr>
        <w:t xml:space="preserve"> </w:t>
      </w:r>
      <w:ins w:id="125" w:author="george" w:date="2014-07-12T07:55:00Z">
        <w:r w:rsidR="00D13FA0">
          <w:rPr>
            <w:rFonts w:asciiTheme="minorHAnsi" w:hAnsiTheme="minorHAnsi"/>
            <w:sz w:val="22"/>
            <w:lang w:val="es-ES_tradnl" w:eastAsia="es-ES_tradnl"/>
          </w:rPr>
          <w:t xml:space="preserve">los </w:t>
        </w:r>
      </w:ins>
      <w:r w:rsidRPr="00A00B31">
        <w:rPr>
          <w:rFonts w:asciiTheme="minorHAnsi" w:hAnsiTheme="minorHAnsi"/>
          <w:sz w:val="22"/>
          <w:lang w:val="es-ES_tradnl" w:eastAsia="es-ES_tradnl"/>
        </w:rPr>
        <w:t xml:space="preserve">datos </w:t>
      </w:r>
      <w:ins w:id="126" w:author="george" w:date="2014-07-12T07:55:00Z">
        <w:r w:rsidR="00D13FA0">
          <w:rPr>
            <w:rFonts w:asciiTheme="minorHAnsi" w:hAnsiTheme="minorHAnsi"/>
            <w:sz w:val="22"/>
            <w:lang w:val="es-ES_tradnl" w:eastAsia="es-ES_tradnl"/>
          </w:rPr>
          <w:t xml:space="preserve">relevantes y necesarios </w:t>
        </w:r>
      </w:ins>
      <w:del w:id="127" w:author="george" w:date="2014-07-12T07:55:00Z">
        <w:r w:rsidRPr="00A00B31" w:rsidDel="00D13FA0">
          <w:rPr>
            <w:rFonts w:asciiTheme="minorHAnsi" w:hAnsiTheme="minorHAnsi"/>
            <w:sz w:val="22"/>
            <w:lang w:val="es-ES_tradnl" w:eastAsia="es-ES_tradnl"/>
          </w:rPr>
          <w:delText xml:space="preserve">se necesitan </w:delText>
        </w:r>
      </w:del>
      <w:ins w:id="128" w:author="george" w:date="2014-07-12T07:55:00Z">
        <w:r w:rsidR="00D13FA0">
          <w:rPr>
            <w:rFonts w:asciiTheme="minorHAnsi" w:hAnsiTheme="minorHAnsi"/>
            <w:sz w:val="22"/>
            <w:lang w:val="es-ES_tradnl" w:eastAsia="es-ES_tradnl"/>
          </w:rPr>
          <w:t xml:space="preserve">que las instituciones pertenecientes al sector </w:t>
        </w:r>
      </w:ins>
      <w:ins w:id="129" w:author="george" w:date="2014-07-12T07:57:00Z">
        <w:r w:rsidR="00957150">
          <w:rPr>
            <w:rFonts w:asciiTheme="minorHAnsi" w:hAnsiTheme="minorHAnsi"/>
            <w:sz w:val="22"/>
            <w:lang w:val="es-ES_tradnl" w:eastAsia="es-ES_tradnl"/>
          </w:rPr>
          <w:t>público</w:t>
        </w:r>
      </w:ins>
      <w:ins w:id="130" w:author="george" w:date="2014-07-12T07:55:00Z">
        <w:r w:rsidR="00D13FA0">
          <w:rPr>
            <w:rFonts w:asciiTheme="minorHAnsi" w:hAnsiTheme="minorHAnsi"/>
            <w:sz w:val="22"/>
            <w:lang w:val="es-ES_tradnl" w:eastAsia="es-ES_tradnl"/>
          </w:rPr>
          <w:t xml:space="preserve"> debe liberar</w:t>
        </w:r>
      </w:ins>
      <w:ins w:id="131" w:author="Marlon Cueva" w:date="2014-07-15T20:46:00Z">
        <w:r w:rsidR="00EC6CE1">
          <w:rPr>
            <w:rFonts w:asciiTheme="minorHAnsi" w:hAnsiTheme="minorHAnsi"/>
            <w:sz w:val="22"/>
            <w:lang w:val="es-ES_tradnl" w:eastAsia="es-ES_tradnl"/>
          </w:rPr>
          <w:t>,</w:t>
        </w:r>
      </w:ins>
      <w:ins w:id="132" w:author="george" w:date="2014-07-12T07:55:00Z">
        <w:r w:rsidR="00D13FA0">
          <w:rPr>
            <w:rFonts w:asciiTheme="minorHAnsi" w:hAnsiTheme="minorHAnsi"/>
            <w:sz w:val="22"/>
            <w:lang w:val="es-ES_tradnl" w:eastAsia="es-ES_tradnl"/>
          </w:rPr>
          <w:t xml:space="preserve"> </w:t>
        </w:r>
        <w:del w:id="133" w:author="Marlon Cueva" w:date="2014-07-15T20:46:00Z">
          <w:r w:rsidR="00D13FA0" w:rsidDel="00EC6CE1">
            <w:rPr>
              <w:rFonts w:asciiTheme="minorHAnsi" w:hAnsiTheme="minorHAnsi"/>
              <w:sz w:val="22"/>
              <w:lang w:val="es-ES_tradnl" w:eastAsia="es-ES_tradnl"/>
            </w:rPr>
            <w:delText>como datos abiertos,</w:delText>
          </w:r>
        </w:del>
        <w:r w:rsidR="00D13FA0">
          <w:rPr>
            <w:rFonts w:asciiTheme="minorHAnsi" w:hAnsiTheme="minorHAnsi"/>
            <w:sz w:val="22"/>
            <w:lang w:val="es-ES_tradnl" w:eastAsia="es-ES_tradnl"/>
          </w:rPr>
          <w:t xml:space="preserve"> </w:t>
        </w:r>
      </w:ins>
      <w:r w:rsidRPr="00A00B31">
        <w:rPr>
          <w:rFonts w:asciiTheme="minorHAnsi" w:hAnsiTheme="minorHAnsi"/>
          <w:sz w:val="22"/>
          <w:lang w:val="es-ES_tradnl" w:eastAsia="es-ES_tradnl"/>
        </w:rPr>
        <w:t xml:space="preserve">para </w:t>
      </w:r>
      <w:ins w:id="134" w:author="george" w:date="2014-07-12T07:56:00Z">
        <w:del w:id="135" w:author="Marlon Cueva" w:date="2014-07-15T20:46:00Z">
          <w:r w:rsidR="00D13FA0" w:rsidDel="00EC6CE1">
            <w:rPr>
              <w:rFonts w:asciiTheme="minorHAnsi" w:hAnsiTheme="minorHAnsi"/>
              <w:sz w:val="22"/>
              <w:lang w:val="es-ES_tradnl" w:eastAsia="es-ES_tradnl"/>
            </w:rPr>
            <w:delText>asi</w:delText>
          </w:r>
        </w:del>
      </w:ins>
      <w:ins w:id="136" w:author="Marlon Cueva" w:date="2014-07-15T20:46:00Z">
        <w:r w:rsidR="00EC6CE1">
          <w:rPr>
            <w:rFonts w:asciiTheme="minorHAnsi" w:hAnsiTheme="minorHAnsi"/>
            <w:sz w:val="22"/>
            <w:lang w:val="es-ES_tradnl" w:eastAsia="es-ES_tradnl"/>
          </w:rPr>
          <w:t>así</w:t>
        </w:r>
      </w:ins>
      <w:ins w:id="137" w:author="george" w:date="2014-07-12T07:56:00Z">
        <w:r w:rsidR="00D13FA0">
          <w:rPr>
            <w:rFonts w:asciiTheme="minorHAnsi" w:hAnsiTheme="minorHAnsi"/>
            <w:sz w:val="22"/>
            <w:lang w:val="es-ES_tradnl" w:eastAsia="es-ES_tradnl"/>
          </w:rPr>
          <w:t xml:space="preserve"> </w:t>
        </w:r>
      </w:ins>
      <w:ins w:id="138" w:author="george" w:date="2014-07-12T07:55:00Z">
        <w:r w:rsidR="00D13FA0">
          <w:rPr>
            <w:rFonts w:asciiTheme="minorHAnsi" w:hAnsiTheme="minorHAnsi"/>
            <w:sz w:val="22"/>
            <w:lang w:val="es-ES_tradnl" w:eastAsia="es-ES_tradnl"/>
          </w:rPr>
          <w:t xml:space="preserve">fomentar </w:t>
        </w:r>
      </w:ins>
      <w:r w:rsidRPr="00A00B31">
        <w:rPr>
          <w:rFonts w:asciiTheme="minorHAnsi" w:hAnsiTheme="minorHAnsi"/>
          <w:sz w:val="22"/>
          <w:lang w:val="es-ES_tradnl" w:eastAsia="es-ES_tradnl"/>
        </w:rPr>
        <w:t>la generación de nuevas aplicaciones o proyectos que puedan reutilizar dicha información</w:t>
      </w:r>
      <w:del w:id="139" w:author="george" w:date="2014-07-12T07:56:00Z">
        <w:r w:rsidRPr="00A00B31" w:rsidDel="00D13FA0">
          <w:rPr>
            <w:rFonts w:asciiTheme="minorHAnsi" w:hAnsiTheme="minorHAnsi"/>
            <w:sz w:val="22"/>
            <w:lang w:val="es-ES_tradnl" w:eastAsia="es-ES_tradnl"/>
          </w:rPr>
          <w:delText xml:space="preserve"> previamente liberada</w:delText>
        </w:r>
      </w:del>
      <w:r w:rsidRPr="00A00B31">
        <w:rPr>
          <w:rFonts w:asciiTheme="minorHAnsi" w:hAnsiTheme="minorHAnsi"/>
          <w:sz w:val="22"/>
          <w:lang w:val="es-ES_tradnl" w:eastAsia="es-ES_tradnl"/>
        </w:rPr>
        <w:t xml:space="preserve">, </w:t>
      </w:r>
      <w:ins w:id="140" w:author="george" w:date="2014-07-12T07:56:00Z">
        <w:r w:rsidR="00D13FA0">
          <w:rPr>
            <w:rFonts w:asciiTheme="minorHAnsi" w:hAnsiTheme="minorHAnsi"/>
            <w:sz w:val="22"/>
            <w:lang w:val="es-ES_tradnl" w:eastAsia="es-ES_tradnl"/>
          </w:rPr>
          <w:t xml:space="preserve">y que a su vez puedan generar </w:t>
        </w:r>
      </w:ins>
      <w:del w:id="141" w:author="george" w:date="2014-07-12T07:56:00Z">
        <w:r w:rsidRPr="00A00B31" w:rsidDel="00D13FA0">
          <w:rPr>
            <w:rFonts w:asciiTheme="minorHAnsi" w:hAnsiTheme="minorHAnsi"/>
            <w:sz w:val="22"/>
            <w:lang w:val="es-ES_tradnl" w:eastAsia="es-ES_tradnl"/>
          </w:rPr>
          <w:delText xml:space="preserve">los cuales  produzcan </w:delText>
        </w:r>
      </w:del>
      <w:r w:rsidRPr="00A00B31">
        <w:rPr>
          <w:rFonts w:asciiTheme="minorHAnsi" w:hAnsiTheme="minorHAnsi"/>
          <w:sz w:val="22"/>
          <w:lang w:val="es-ES_tradnl" w:eastAsia="es-ES_tradnl"/>
        </w:rPr>
        <w:t xml:space="preserve">un impacto </w:t>
      </w:r>
      <w:del w:id="142" w:author="george" w:date="2014-07-12T07:56:00Z">
        <w:r w:rsidRPr="00A00B31" w:rsidDel="00D13FA0">
          <w:rPr>
            <w:rFonts w:asciiTheme="minorHAnsi" w:hAnsiTheme="minorHAnsi"/>
            <w:sz w:val="22"/>
            <w:lang w:val="es-ES_tradnl" w:eastAsia="es-ES_tradnl"/>
          </w:rPr>
          <w:delText xml:space="preserve">económico  y social </w:delText>
        </w:r>
      </w:del>
      <w:ins w:id="143" w:author="george" w:date="2014-07-12T07:56:00Z">
        <w:r w:rsidR="00D13FA0">
          <w:rPr>
            <w:rFonts w:asciiTheme="minorHAnsi" w:hAnsiTheme="minorHAnsi"/>
            <w:sz w:val="22"/>
            <w:lang w:val="es-ES_tradnl" w:eastAsia="es-ES_tradnl"/>
          </w:rPr>
          <w:t xml:space="preserve">social y económico </w:t>
        </w:r>
      </w:ins>
      <w:del w:id="144" w:author="george" w:date="2014-07-12T07:56:00Z">
        <w:r w:rsidRPr="00A00B31" w:rsidDel="00D13FA0">
          <w:rPr>
            <w:rFonts w:asciiTheme="minorHAnsi" w:hAnsiTheme="minorHAnsi"/>
            <w:sz w:val="22"/>
            <w:lang w:val="es-ES_tradnl" w:eastAsia="es-ES_tradnl"/>
          </w:rPr>
          <w:delText xml:space="preserve">a nivel de todo </w:delText>
        </w:r>
      </w:del>
      <w:ins w:id="145" w:author="george" w:date="2014-07-12T07:56:00Z">
        <w:r w:rsidR="00D13FA0">
          <w:rPr>
            <w:rFonts w:asciiTheme="minorHAnsi" w:hAnsiTheme="minorHAnsi"/>
            <w:sz w:val="22"/>
            <w:lang w:val="es-ES_tradnl" w:eastAsia="es-ES_tradnl"/>
          </w:rPr>
          <w:t xml:space="preserve">en </w:t>
        </w:r>
      </w:ins>
      <w:r w:rsidRPr="00A00B31">
        <w:rPr>
          <w:rFonts w:asciiTheme="minorHAnsi" w:hAnsiTheme="minorHAnsi"/>
          <w:sz w:val="22"/>
          <w:lang w:val="es-ES_tradnl" w:eastAsia="es-ES_tradnl"/>
        </w:rPr>
        <w:t>el Ecuador.</w:t>
      </w:r>
    </w:p>
    <w:p w14:paraId="0241ED5E" w14:textId="77777777" w:rsidR="00FC235E" w:rsidRPr="000D39DB" w:rsidRDefault="00214A30" w:rsidP="001A2184">
      <w:pPr>
        <w:spacing w:before="200"/>
        <w:rPr>
          <w:rFonts w:asciiTheme="minorHAnsi" w:hAnsiTheme="minorHAnsi"/>
          <w:color w:val="auto"/>
        </w:rPr>
        <w:pPrChange w:id="146" w:author="ANF-EC-PC-18" w:date="2014-07-16T15:20:00Z">
          <w:pPr>
            <w:numPr>
              <w:ilvl w:val="1"/>
              <w:numId w:val="1"/>
            </w:numPr>
            <w:spacing w:before="200"/>
            <w:ind w:left="792" w:hanging="430"/>
          </w:pPr>
        </w:pPrChange>
      </w:pPr>
      <w:bookmarkStart w:id="147" w:name="h.2s8eyo1" w:colFirst="0" w:colLast="0"/>
      <w:bookmarkEnd w:id="147"/>
      <w:r w:rsidRPr="000D39DB">
        <w:rPr>
          <w:rFonts w:asciiTheme="minorHAnsi" w:eastAsia="Cambria" w:hAnsiTheme="minorHAnsi" w:cs="Cambria"/>
          <w:b/>
          <w:color w:val="auto"/>
          <w:sz w:val="26"/>
        </w:rPr>
        <w:t xml:space="preserve">Objetivos Específicos </w:t>
      </w:r>
    </w:p>
    <w:p w14:paraId="363BE4A6" w14:textId="77777777" w:rsidR="002555B7" w:rsidRDefault="002555B7" w:rsidP="002555B7">
      <w:pPr>
        <w:autoSpaceDE w:val="0"/>
        <w:autoSpaceDN w:val="0"/>
        <w:adjustRightInd w:val="0"/>
        <w:rPr>
          <w:rFonts w:asciiTheme="minorHAnsi" w:hAnsiTheme="minorHAnsi"/>
          <w:color w:val="auto"/>
        </w:rPr>
      </w:pPr>
    </w:p>
    <w:p w14:paraId="32BF824F" w14:textId="77777777" w:rsidR="002555B7" w:rsidRPr="002555B7" w:rsidRDefault="002555B7" w:rsidP="002555B7">
      <w:pPr>
        <w:pStyle w:val="Prrafodelista"/>
        <w:numPr>
          <w:ilvl w:val="0"/>
          <w:numId w:val="29"/>
        </w:numPr>
        <w:autoSpaceDE w:val="0"/>
        <w:autoSpaceDN w:val="0"/>
        <w:adjustRightInd w:val="0"/>
        <w:jc w:val="both"/>
        <w:rPr>
          <w:rFonts w:asciiTheme="minorHAnsi" w:eastAsiaTheme="minorEastAsia" w:hAnsiTheme="minorHAnsi" w:cs="SFRM1095"/>
          <w:color w:val="auto"/>
        </w:rPr>
      </w:pPr>
      <w:del w:id="148" w:author="george" w:date="2014-07-12T07:58:00Z">
        <w:r w:rsidRPr="002555B7" w:rsidDel="00957150">
          <w:rPr>
            <w:rFonts w:asciiTheme="minorHAnsi" w:eastAsiaTheme="minorEastAsia" w:hAnsiTheme="minorHAnsi" w:cs="SFRM1095"/>
            <w:color w:val="auto"/>
          </w:rPr>
          <w:delText xml:space="preserve">Desarrollar </w:delText>
        </w:r>
      </w:del>
      <w:ins w:id="149" w:author="george" w:date="2014-07-12T07:58:00Z">
        <w:r w:rsidR="00957150">
          <w:rPr>
            <w:rFonts w:asciiTheme="minorHAnsi" w:eastAsiaTheme="minorEastAsia" w:hAnsiTheme="minorHAnsi" w:cs="SFRM1095"/>
            <w:color w:val="auto"/>
          </w:rPr>
          <w:t xml:space="preserve">Investigar cual es el </w:t>
        </w:r>
      </w:ins>
      <w:del w:id="150" w:author="george" w:date="2014-07-12T07:58:00Z">
        <w:r w:rsidRPr="002555B7" w:rsidDel="00957150">
          <w:rPr>
            <w:rFonts w:asciiTheme="minorHAnsi" w:eastAsiaTheme="minorEastAsia" w:hAnsiTheme="minorHAnsi" w:cs="SFRM1095"/>
            <w:color w:val="auto"/>
          </w:rPr>
          <w:delText xml:space="preserve">un </w:delText>
        </w:r>
      </w:del>
      <w:r w:rsidRPr="002555B7">
        <w:rPr>
          <w:rFonts w:asciiTheme="minorHAnsi" w:eastAsiaTheme="minorEastAsia" w:hAnsiTheme="minorHAnsi" w:cs="SFRM1095"/>
          <w:color w:val="auto"/>
        </w:rPr>
        <w:t xml:space="preserve">estado del arte </w:t>
      </w:r>
      <w:ins w:id="151" w:author="george" w:date="2014-07-12T07:58:00Z">
        <w:r w:rsidR="00957150">
          <w:rPr>
            <w:rFonts w:asciiTheme="minorHAnsi" w:eastAsiaTheme="minorEastAsia" w:hAnsiTheme="minorHAnsi" w:cs="SFRM1095"/>
            <w:color w:val="auto"/>
          </w:rPr>
          <w:t xml:space="preserve">de los datos abiertos en el </w:t>
        </w:r>
      </w:ins>
      <w:ins w:id="152" w:author="Marlon Cueva" w:date="2014-07-15T20:51:00Z">
        <w:r w:rsidR="00EC6CE1">
          <w:rPr>
            <w:rFonts w:asciiTheme="minorHAnsi" w:eastAsiaTheme="minorEastAsia" w:hAnsiTheme="minorHAnsi" w:cs="SFRM1095"/>
            <w:color w:val="auto"/>
          </w:rPr>
          <w:t>E</w:t>
        </w:r>
      </w:ins>
      <w:ins w:id="153" w:author="george" w:date="2014-07-12T07:58:00Z">
        <w:del w:id="154" w:author="Marlon Cueva" w:date="2014-07-15T20:51:00Z">
          <w:r w:rsidR="00957150" w:rsidDel="00EC6CE1">
            <w:rPr>
              <w:rFonts w:asciiTheme="minorHAnsi" w:eastAsiaTheme="minorEastAsia" w:hAnsiTheme="minorHAnsi" w:cs="SFRM1095"/>
              <w:color w:val="auto"/>
            </w:rPr>
            <w:delText>e</w:delText>
          </w:r>
        </w:del>
        <w:r w:rsidR="00957150">
          <w:rPr>
            <w:rFonts w:asciiTheme="minorHAnsi" w:eastAsiaTheme="minorEastAsia" w:hAnsiTheme="minorHAnsi" w:cs="SFRM1095"/>
            <w:color w:val="auto"/>
          </w:rPr>
          <w:t xml:space="preserve">cuador, </w:t>
        </w:r>
      </w:ins>
      <w:r w:rsidRPr="002555B7">
        <w:rPr>
          <w:rFonts w:asciiTheme="minorHAnsi" w:eastAsiaTheme="minorEastAsia" w:hAnsiTheme="minorHAnsi" w:cs="SFRM1095"/>
          <w:color w:val="auto"/>
        </w:rPr>
        <w:t xml:space="preserve">el cual nos permita identificar </w:t>
      </w:r>
      <w:ins w:id="155" w:author="Marlon Cueva" w:date="2014-07-15T20:53:00Z">
        <w:r w:rsidR="007C6D2F">
          <w:rPr>
            <w:rFonts w:asciiTheme="minorHAnsi" w:eastAsiaTheme="minorEastAsia" w:hAnsiTheme="minorHAnsi" w:cs="SFRM1095"/>
            <w:color w:val="auto"/>
          </w:rPr>
          <w:t>los</w:t>
        </w:r>
      </w:ins>
      <w:del w:id="156" w:author="Marlon Cueva" w:date="2014-07-15T20:53:00Z">
        <w:r w:rsidR="00BE6DA1" w:rsidDel="007C6D2F">
          <w:rPr>
            <w:rFonts w:asciiTheme="minorHAnsi" w:eastAsiaTheme="minorEastAsia" w:hAnsiTheme="minorHAnsi" w:cs="SFRM1095"/>
            <w:color w:val="auto"/>
          </w:rPr>
          <w:delText>el</w:delText>
        </w:r>
      </w:del>
      <w:r w:rsidR="00BE6DA1">
        <w:rPr>
          <w:rFonts w:asciiTheme="minorHAnsi" w:eastAsiaTheme="minorEastAsia" w:hAnsiTheme="minorHAnsi" w:cs="SFRM1095"/>
          <w:color w:val="auto"/>
        </w:rPr>
        <w:t xml:space="preserve"> pro</w:t>
      </w:r>
      <w:r w:rsidRPr="002555B7">
        <w:rPr>
          <w:rFonts w:asciiTheme="minorHAnsi" w:eastAsiaTheme="minorEastAsia" w:hAnsiTheme="minorHAnsi" w:cs="SFRM1095"/>
          <w:color w:val="auto"/>
        </w:rPr>
        <w:t xml:space="preserve"> y contras de las propuestas arquitectónicas actuales relacionadas a la publicación </w:t>
      </w:r>
      <w:r>
        <w:rPr>
          <w:rFonts w:asciiTheme="minorHAnsi" w:eastAsiaTheme="minorEastAsia" w:hAnsiTheme="minorHAnsi" w:cs="SFRM1095"/>
          <w:color w:val="auto"/>
        </w:rPr>
        <w:t>d</w:t>
      </w:r>
      <w:r w:rsidRPr="002555B7">
        <w:rPr>
          <w:rFonts w:asciiTheme="minorHAnsi" w:eastAsiaTheme="minorEastAsia" w:hAnsiTheme="minorHAnsi" w:cs="SFRM1095"/>
          <w:color w:val="auto"/>
        </w:rPr>
        <w:t>e</w:t>
      </w:r>
      <w:r>
        <w:rPr>
          <w:rFonts w:asciiTheme="minorHAnsi" w:eastAsiaTheme="minorEastAsia" w:hAnsiTheme="minorHAnsi" w:cs="SFRM1095"/>
          <w:color w:val="auto"/>
        </w:rPr>
        <w:t xml:space="preserve"> datos enlazados abiertos.</w:t>
      </w:r>
    </w:p>
    <w:p w14:paraId="77F6DE8C" w14:textId="77777777" w:rsidR="002555B7" w:rsidRPr="002555B7" w:rsidRDefault="002555B7" w:rsidP="002555B7">
      <w:pPr>
        <w:autoSpaceDE w:val="0"/>
        <w:autoSpaceDN w:val="0"/>
        <w:adjustRightInd w:val="0"/>
        <w:jc w:val="both"/>
        <w:rPr>
          <w:rFonts w:asciiTheme="minorHAnsi" w:eastAsiaTheme="minorEastAsia" w:hAnsiTheme="minorHAnsi" w:cs="SFRM1095"/>
          <w:color w:val="auto"/>
        </w:rPr>
      </w:pPr>
    </w:p>
    <w:p w14:paraId="54C4967F" w14:textId="77777777" w:rsidR="002555B7" w:rsidRPr="002555B7" w:rsidRDefault="002555B7" w:rsidP="002555B7">
      <w:pPr>
        <w:pStyle w:val="Prrafodelista"/>
        <w:numPr>
          <w:ilvl w:val="0"/>
          <w:numId w:val="29"/>
        </w:numPr>
        <w:autoSpaceDE w:val="0"/>
        <w:autoSpaceDN w:val="0"/>
        <w:adjustRightInd w:val="0"/>
        <w:jc w:val="both"/>
        <w:rPr>
          <w:rFonts w:asciiTheme="minorHAnsi" w:eastAsiaTheme="minorEastAsia" w:hAnsiTheme="minorHAnsi" w:cs="SFRM1095"/>
          <w:color w:val="auto"/>
        </w:rPr>
      </w:pPr>
      <w:r w:rsidRPr="002555B7">
        <w:rPr>
          <w:rFonts w:asciiTheme="minorHAnsi" w:eastAsiaTheme="minorEastAsia" w:hAnsiTheme="minorHAnsi" w:cs="SFRM1095"/>
          <w:color w:val="auto"/>
        </w:rPr>
        <w:t>Definir una arquitectura estandarizada que de soporte en la implantación de datos enlazados en el contexto de la administración pública.</w:t>
      </w:r>
    </w:p>
    <w:p w14:paraId="14CE66DF" w14:textId="77777777" w:rsidR="002555B7" w:rsidRDefault="002555B7" w:rsidP="002555B7">
      <w:pPr>
        <w:autoSpaceDE w:val="0"/>
        <w:autoSpaceDN w:val="0"/>
        <w:adjustRightInd w:val="0"/>
        <w:rPr>
          <w:rFonts w:asciiTheme="minorHAnsi" w:hAnsiTheme="minorHAnsi"/>
          <w:color w:val="auto"/>
        </w:rPr>
      </w:pPr>
    </w:p>
    <w:p w14:paraId="4D4D3F98" w14:textId="77777777" w:rsidR="00FC235E" w:rsidRPr="002555B7" w:rsidRDefault="00B9774B" w:rsidP="002555B7">
      <w:pPr>
        <w:pStyle w:val="Prrafodelista"/>
        <w:numPr>
          <w:ilvl w:val="0"/>
          <w:numId w:val="29"/>
        </w:numPr>
        <w:jc w:val="both"/>
        <w:rPr>
          <w:rFonts w:asciiTheme="minorHAnsi" w:hAnsiTheme="minorHAnsi"/>
          <w:color w:val="auto"/>
        </w:rPr>
      </w:pPr>
      <w:r w:rsidRPr="002555B7">
        <w:rPr>
          <w:rFonts w:asciiTheme="minorHAnsi" w:hAnsiTheme="minorHAnsi"/>
          <w:color w:val="auto"/>
        </w:rPr>
        <w:t xml:space="preserve">Definir tecnologías y métodos </w:t>
      </w:r>
      <w:r w:rsidR="002555B7">
        <w:rPr>
          <w:rFonts w:asciiTheme="minorHAnsi" w:hAnsiTheme="minorHAnsi"/>
          <w:color w:val="auto"/>
        </w:rPr>
        <w:t>a implementarse</w:t>
      </w:r>
      <w:r w:rsidRPr="002555B7">
        <w:rPr>
          <w:rFonts w:asciiTheme="minorHAnsi" w:hAnsiTheme="minorHAnsi"/>
          <w:color w:val="auto"/>
        </w:rPr>
        <w:t xml:space="preserve"> entre instituciones públicas para obtener un gobierno electrónico homogéneo. </w:t>
      </w:r>
    </w:p>
    <w:p w14:paraId="278D881B" w14:textId="77777777" w:rsidR="00FC235E" w:rsidRPr="000D39DB" w:rsidRDefault="00FC235E" w:rsidP="00492DC8">
      <w:pPr>
        <w:ind w:left="1560"/>
        <w:jc w:val="both"/>
        <w:rPr>
          <w:rFonts w:asciiTheme="minorHAnsi" w:hAnsiTheme="minorHAnsi"/>
          <w:color w:val="auto"/>
        </w:rPr>
      </w:pPr>
    </w:p>
    <w:p w14:paraId="7BAB3E22" w14:textId="77777777" w:rsidR="00A84242" w:rsidRPr="002555B7" w:rsidRDefault="00616160" w:rsidP="002555B7">
      <w:pPr>
        <w:pStyle w:val="Prrafodelista"/>
        <w:numPr>
          <w:ilvl w:val="0"/>
          <w:numId w:val="29"/>
        </w:numPr>
        <w:jc w:val="both"/>
        <w:rPr>
          <w:rFonts w:asciiTheme="minorHAnsi" w:hAnsiTheme="minorHAnsi"/>
          <w:color w:val="auto"/>
        </w:rPr>
      </w:pPr>
      <w:r w:rsidRPr="002555B7">
        <w:rPr>
          <w:rFonts w:asciiTheme="minorHAnsi" w:hAnsiTheme="minorHAnsi"/>
          <w:color w:val="auto"/>
        </w:rPr>
        <w:t xml:space="preserve">Dar a conocer los servicios y posibles aplicaciones que se podrán generar a partir de toda la información ya liberada </w:t>
      </w:r>
      <w:r w:rsidR="00D9216B" w:rsidRPr="002555B7">
        <w:rPr>
          <w:rFonts w:asciiTheme="minorHAnsi" w:hAnsiTheme="minorHAnsi"/>
          <w:color w:val="auto"/>
        </w:rPr>
        <w:t>correctamente.</w:t>
      </w:r>
    </w:p>
    <w:p w14:paraId="737BA5BF" w14:textId="77777777" w:rsidR="00DC7884" w:rsidRDefault="00DC7884" w:rsidP="00DC7884">
      <w:pPr>
        <w:pStyle w:val="Prrafodelista"/>
        <w:rPr>
          <w:rFonts w:asciiTheme="minorHAnsi" w:hAnsiTheme="minorHAnsi"/>
          <w:color w:val="auto"/>
        </w:rPr>
      </w:pPr>
    </w:p>
    <w:p w14:paraId="699272EA" w14:textId="77777777" w:rsidR="00886A6F" w:rsidRPr="000D39DB" w:rsidRDefault="00214A30" w:rsidP="00C16482">
      <w:pPr>
        <w:pStyle w:val="titulo1"/>
      </w:pPr>
      <w:bookmarkStart w:id="157" w:name="h.17dp8vu" w:colFirst="0" w:colLast="0"/>
      <w:bookmarkStart w:id="158" w:name="_Toc391908433"/>
      <w:bookmarkEnd w:id="157"/>
      <w:r w:rsidRPr="000D39DB">
        <w:lastRenderedPageBreak/>
        <w:t>ALCANCE</w:t>
      </w:r>
      <w:bookmarkEnd w:id="158"/>
    </w:p>
    <w:p w14:paraId="324F75D1" w14:textId="77777777" w:rsidR="00FC235E" w:rsidRDefault="00FC235E">
      <w:pPr>
        <w:rPr>
          <w:rFonts w:asciiTheme="minorHAnsi" w:hAnsiTheme="minorHAnsi"/>
          <w:color w:val="auto"/>
        </w:rPr>
      </w:pPr>
    </w:p>
    <w:p w14:paraId="2D67A19A" w14:textId="77777777" w:rsidR="00E227A6" w:rsidRDefault="001E6FD6" w:rsidP="00E227A6">
      <w:pPr>
        <w:spacing w:line="360" w:lineRule="auto"/>
        <w:jc w:val="both"/>
        <w:rPr>
          <w:rFonts w:asciiTheme="minorHAnsi" w:hAnsiTheme="minorHAnsi"/>
          <w:color w:val="auto"/>
        </w:rPr>
      </w:pPr>
      <w:del w:id="159" w:author="Marlon Cueva" w:date="2014-07-15T20:58:00Z">
        <w:r w:rsidDel="007C6D2F">
          <w:rPr>
            <w:rFonts w:asciiTheme="minorHAnsi" w:hAnsiTheme="minorHAnsi"/>
            <w:color w:val="auto"/>
          </w:rPr>
          <w:delText>E</w:delText>
        </w:r>
        <w:r w:rsidR="00E227A6" w:rsidRPr="00E227A6" w:rsidDel="007C6D2F">
          <w:rPr>
            <w:rFonts w:asciiTheme="minorHAnsi" w:hAnsiTheme="minorHAnsi"/>
            <w:color w:val="auto"/>
          </w:rPr>
          <w:delText>ste estudio</w:delText>
        </w:r>
      </w:del>
      <w:ins w:id="160" w:author="Marlon Cueva" w:date="2014-07-15T20:58:00Z">
        <w:r w:rsidR="007C6D2F">
          <w:rPr>
            <w:rFonts w:asciiTheme="minorHAnsi" w:hAnsiTheme="minorHAnsi"/>
            <w:color w:val="auto"/>
          </w:rPr>
          <w:t xml:space="preserve">La </w:t>
        </w:r>
      </w:ins>
      <w:ins w:id="161" w:author="Marlon Cueva" w:date="2014-07-15T21:02:00Z">
        <w:r w:rsidR="007C6D2F">
          <w:rPr>
            <w:rFonts w:asciiTheme="minorHAnsi" w:hAnsiTheme="minorHAnsi"/>
            <w:color w:val="auto"/>
          </w:rPr>
          <w:t>investigación</w:t>
        </w:r>
      </w:ins>
      <w:r w:rsidR="00E227A6" w:rsidRPr="00E227A6">
        <w:rPr>
          <w:rFonts w:asciiTheme="minorHAnsi" w:hAnsiTheme="minorHAnsi"/>
          <w:color w:val="auto"/>
        </w:rPr>
        <w:t xml:space="preserve"> pretende</w:t>
      </w:r>
      <w:ins w:id="162" w:author="george" w:date="2014-07-12T08:00:00Z">
        <w:r w:rsidR="00957150">
          <w:rPr>
            <w:rFonts w:asciiTheme="minorHAnsi" w:hAnsiTheme="minorHAnsi"/>
            <w:color w:val="auto"/>
          </w:rPr>
          <w:t xml:space="preserve"> </w:t>
        </w:r>
      </w:ins>
      <w:del w:id="163" w:author="george" w:date="2014-07-12T08:00:00Z">
        <w:r w:rsidR="00E227A6" w:rsidRPr="00E227A6" w:rsidDel="00957150">
          <w:rPr>
            <w:rFonts w:asciiTheme="minorHAnsi" w:hAnsiTheme="minorHAnsi"/>
            <w:color w:val="auto"/>
          </w:rPr>
          <w:delText xml:space="preserve"> </w:delText>
        </w:r>
      </w:del>
      <w:ins w:id="164" w:author="george" w:date="2014-07-12T08:00:00Z">
        <w:r w:rsidR="00957150">
          <w:rPr>
            <w:rFonts w:asciiTheme="minorHAnsi" w:hAnsiTheme="minorHAnsi"/>
            <w:color w:val="auto"/>
          </w:rPr>
          <w:t xml:space="preserve">elaborar un estudio que sirva como guía a la Secretaria Nacional de la </w:t>
        </w:r>
        <w:del w:id="165" w:author="Marlon Cueva" w:date="2014-07-15T20:57:00Z">
          <w:r w:rsidR="00957150" w:rsidDel="007C6D2F">
            <w:rPr>
              <w:rFonts w:asciiTheme="minorHAnsi" w:hAnsiTheme="minorHAnsi"/>
              <w:color w:val="auto"/>
            </w:rPr>
            <w:delText>Administracion</w:delText>
          </w:r>
        </w:del>
      </w:ins>
      <w:ins w:id="166" w:author="Marlon Cueva" w:date="2014-07-15T20:57:00Z">
        <w:r w:rsidR="007C6D2F">
          <w:rPr>
            <w:rFonts w:asciiTheme="minorHAnsi" w:hAnsiTheme="minorHAnsi"/>
            <w:color w:val="auto"/>
          </w:rPr>
          <w:t>Administración</w:t>
        </w:r>
      </w:ins>
      <w:ins w:id="167" w:author="george" w:date="2014-07-12T08:00:00Z">
        <w:r w:rsidR="00957150">
          <w:rPr>
            <w:rFonts w:asciiTheme="minorHAnsi" w:hAnsiTheme="minorHAnsi"/>
            <w:color w:val="auto"/>
          </w:rPr>
          <w:t xml:space="preserve"> Publica</w:t>
        </w:r>
      </w:ins>
      <w:ins w:id="168" w:author="Marlon Cueva" w:date="2014-07-15T21:09:00Z">
        <w:r w:rsidR="00420AAA">
          <w:rPr>
            <w:rFonts w:asciiTheme="minorHAnsi" w:hAnsiTheme="minorHAnsi"/>
            <w:color w:val="auto"/>
          </w:rPr>
          <w:t xml:space="preserve"> </w:t>
        </w:r>
      </w:ins>
      <w:ins w:id="169" w:author="george" w:date="2014-07-12T08:00:00Z">
        <w:del w:id="170" w:author="Marlon Cueva" w:date="2014-07-15T21:09:00Z">
          <w:r w:rsidR="00957150" w:rsidDel="00420AAA">
            <w:rPr>
              <w:rFonts w:asciiTheme="minorHAnsi" w:hAnsiTheme="minorHAnsi"/>
              <w:color w:val="auto"/>
            </w:rPr>
            <w:delText>,</w:delText>
          </w:r>
        </w:del>
        <w:r w:rsidR="00957150">
          <w:rPr>
            <w:rFonts w:asciiTheme="minorHAnsi" w:hAnsiTheme="minorHAnsi"/>
            <w:color w:val="auto"/>
          </w:rPr>
          <w:t xml:space="preserve"> </w:t>
        </w:r>
        <w:del w:id="171" w:author="Marlon Cueva" w:date="2014-07-15T21:09:00Z">
          <w:r w:rsidR="00957150" w:rsidDel="00420AAA">
            <w:rPr>
              <w:rFonts w:asciiTheme="minorHAnsi" w:hAnsiTheme="minorHAnsi"/>
              <w:color w:val="auto"/>
            </w:rPr>
            <w:delText>para</w:delText>
          </w:r>
        </w:del>
      </w:ins>
      <w:ins w:id="172" w:author="Marlon Cueva" w:date="2014-07-15T21:09:00Z">
        <w:r w:rsidR="00420AAA">
          <w:rPr>
            <w:rFonts w:asciiTheme="minorHAnsi" w:hAnsiTheme="minorHAnsi"/>
            <w:color w:val="auto"/>
          </w:rPr>
          <w:t>en</w:t>
        </w:r>
      </w:ins>
      <w:ins w:id="173" w:author="Marlon Cueva" w:date="2014-07-15T21:07:00Z">
        <w:r w:rsidR="00420AAA">
          <w:rPr>
            <w:rFonts w:asciiTheme="minorHAnsi" w:hAnsiTheme="minorHAnsi"/>
            <w:color w:val="auto"/>
          </w:rPr>
          <w:t xml:space="preserve"> la identificación de los datos relevantes existentes </w:t>
        </w:r>
      </w:ins>
      <w:ins w:id="174" w:author="george" w:date="2014-07-12T08:00:00Z">
        <w:r w:rsidR="00957150">
          <w:rPr>
            <w:rFonts w:asciiTheme="minorHAnsi" w:hAnsiTheme="minorHAnsi"/>
            <w:color w:val="auto"/>
          </w:rPr>
          <w:t xml:space="preserve"> </w:t>
        </w:r>
      </w:ins>
      <w:ins w:id="175" w:author="Marlon Cueva" w:date="2014-07-15T21:09:00Z">
        <w:r w:rsidR="00420AAA">
          <w:rPr>
            <w:rFonts w:asciiTheme="minorHAnsi" w:hAnsiTheme="minorHAnsi"/>
            <w:color w:val="auto"/>
          </w:rPr>
          <w:t xml:space="preserve">en las instituciones </w:t>
        </w:r>
      </w:ins>
      <w:ins w:id="176" w:author="Marlon Cueva" w:date="2014-07-15T21:11:00Z">
        <w:r w:rsidR="00420AAA">
          <w:rPr>
            <w:rFonts w:asciiTheme="minorHAnsi" w:hAnsiTheme="minorHAnsi"/>
            <w:color w:val="auto"/>
          </w:rPr>
          <w:t>públicas</w:t>
        </w:r>
      </w:ins>
      <w:ins w:id="177" w:author="Marlon Cueva" w:date="2014-07-15T21:09:00Z">
        <w:r w:rsidR="00420AAA">
          <w:rPr>
            <w:rFonts w:asciiTheme="minorHAnsi" w:hAnsiTheme="minorHAnsi"/>
            <w:color w:val="auto"/>
          </w:rPr>
          <w:t xml:space="preserve"> </w:t>
        </w:r>
      </w:ins>
      <w:ins w:id="178" w:author="Marlon Cueva" w:date="2014-07-15T21:10:00Z">
        <w:r w:rsidR="00420AAA">
          <w:rPr>
            <w:rFonts w:asciiTheme="minorHAnsi" w:hAnsiTheme="minorHAnsi"/>
            <w:color w:val="auto"/>
          </w:rPr>
          <w:t>además</w:t>
        </w:r>
      </w:ins>
      <w:ins w:id="179" w:author="Marlon Cueva" w:date="2014-07-15T21:13:00Z">
        <w:r w:rsidR="009B074B">
          <w:rPr>
            <w:rFonts w:asciiTheme="minorHAnsi" w:hAnsiTheme="minorHAnsi"/>
            <w:color w:val="auto"/>
          </w:rPr>
          <w:t xml:space="preserve"> de definir un método para publicar los datos liberados de manera </w:t>
        </w:r>
      </w:ins>
      <w:ins w:id="180" w:author="Marlon Cueva" w:date="2014-07-15T21:14:00Z">
        <w:r w:rsidR="009B074B">
          <w:rPr>
            <w:rFonts w:asciiTheme="minorHAnsi" w:hAnsiTheme="minorHAnsi"/>
            <w:color w:val="auto"/>
          </w:rPr>
          <w:t>estándar</w:t>
        </w:r>
      </w:ins>
      <w:ins w:id="181" w:author="Marlon Cueva" w:date="2014-07-15T21:13:00Z">
        <w:r w:rsidR="009B074B">
          <w:rPr>
            <w:rFonts w:asciiTheme="minorHAnsi" w:hAnsiTheme="minorHAnsi"/>
            <w:color w:val="auto"/>
          </w:rPr>
          <w:t>,</w:t>
        </w:r>
      </w:ins>
      <w:ins w:id="182" w:author="Marlon Cueva" w:date="2014-07-15T21:09:00Z">
        <w:r w:rsidR="00420AAA">
          <w:rPr>
            <w:rFonts w:asciiTheme="minorHAnsi" w:hAnsiTheme="minorHAnsi"/>
            <w:color w:val="auto"/>
          </w:rPr>
          <w:t xml:space="preserve"> </w:t>
        </w:r>
      </w:ins>
      <w:del w:id="183" w:author="george" w:date="2014-07-12T08:00:00Z">
        <w:r w:rsidR="00E227A6" w:rsidRPr="00E227A6" w:rsidDel="00957150">
          <w:rPr>
            <w:rFonts w:asciiTheme="minorHAnsi" w:hAnsiTheme="minorHAnsi"/>
            <w:color w:val="auto"/>
          </w:rPr>
          <w:delText xml:space="preserve">aplicar o </w:delText>
        </w:r>
      </w:del>
      <w:r w:rsidR="00E227A6" w:rsidRPr="00E227A6">
        <w:rPr>
          <w:rFonts w:asciiTheme="minorHAnsi" w:hAnsiTheme="minorHAnsi"/>
          <w:color w:val="auto"/>
        </w:rPr>
        <w:t>fomenta</w:t>
      </w:r>
      <w:ins w:id="184" w:author="Marlon Cueva" w:date="2014-07-15T21:14:00Z">
        <w:r w:rsidR="009B074B">
          <w:rPr>
            <w:rFonts w:asciiTheme="minorHAnsi" w:hAnsiTheme="minorHAnsi"/>
            <w:color w:val="auto"/>
          </w:rPr>
          <w:t>ndo</w:t>
        </w:r>
      </w:ins>
      <w:del w:id="185" w:author="Marlon Cueva" w:date="2014-07-15T21:14:00Z">
        <w:r w:rsidR="00E227A6" w:rsidRPr="00E227A6" w:rsidDel="009B074B">
          <w:rPr>
            <w:rFonts w:asciiTheme="minorHAnsi" w:hAnsiTheme="minorHAnsi"/>
            <w:color w:val="auto"/>
          </w:rPr>
          <w:delText>r</w:delText>
        </w:r>
      </w:del>
      <w:r w:rsidR="00E227A6" w:rsidRPr="00E227A6">
        <w:rPr>
          <w:rFonts w:asciiTheme="minorHAnsi" w:hAnsiTheme="minorHAnsi"/>
          <w:color w:val="auto"/>
        </w:rPr>
        <w:t xml:space="preserve"> un gobierno de libre información, basado en los valores de servicio, eficiencia   y participación, donde se puedan involucrar los ciudadanos y las instituciones públicas generando un beneficio mutuo. </w:t>
      </w:r>
      <w:ins w:id="186" w:author="george" w:date="2014-07-12T08:01:00Z">
        <w:r w:rsidR="00957150">
          <w:rPr>
            <w:rFonts w:asciiTheme="minorHAnsi" w:hAnsiTheme="minorHAnsi"/>
            <w:color w:val="auto"/>
          </w:rPr>
          <w:t xml:space="preserve">Este estudio les permitirá </w:t>
        </w:r>
      </w:ins>
      <w:del w:id="187" w:author="george" w:date="2014-07-12T08:01:00Z">
        <w:r w:rsidR="00E227A6" w:rsidRPr="00E227A6" w:rsidDel="00957150">
          <w:rPr>
            <w:rFonts w:asciiTheme="minorHAnsi" w:hAnsiTheme="minorHAnsi"/>
            <w:color w:val="auto"/>
          </w:rPr>
          <w:delText xml:space="preserve">También vamos a promover </w:delText>
        </w:r>
      </w:del>
      <w:ins w:id="188" w:author="george" w:date="2014-07-12T08:01:00Z">
        <w:r w:rsidR="00957150">
          <w:rPr>
            <w:rFonts w:asciiTheme="minorHAnsi" w:hAnsiTheme="minorHAnsi"/>
            <w:color w:val="auto"/>
          </w:rPr>
          <w:t xml:space="preserve">considerar </w:t>
        </w:r>
      </w:ins>
      <w:r w:rsidR="00E227A6" w:rsidRPr="00E227A6">
        <w:rPr>
          <w:rFonts w:asciiTheme="minorHAnsi" w:hAnsiTheme="minorHAnsi"/>
          <w:color w:val="auto"/>
        </w:rPr>
        <w:t>el aprovechamiento  de la información pública,  orientándola  a la mejora de los servicios públicos potenciando y mejorando los sistemas existentes, migrando a tecnologías de multiplataforma  para que de esta manera se fomente la interoperabilidad de los datos públicos entre los servicios del sector público.</w:t>
      </w:r>
    </w:p>
    <w:p w14:paraId="7BAF6024" w14:textId="27F7E054" w:rsidR="00AC774D" w:rsidRDefault="00AC774D" w:rsidP="00E227A6">
      <w:pPr>
        <w:spacing w:line="360" w:lineRule="auto"/>
        <w:jc w:val="both"/>
        <w:rPr>
          <w:rFonts w:asciiTheme="minorHAnsi" w:hAnsiTheme="minorHAnsi"/>
          <w:color w:val="auto"/>
        </w:rPr>
      </w:pPr>
      <w:r w:rsidRPr="00AC774D">
        <w:rPr>
          <w:rFonts w:asciiTheme="minorHAnsi" w:hAnsiTheme="minorHAnsi"/>
          <w:color w:val="auto"/>
        </w:rPr>
        <w:t>Se quiere lograr el aprovechamiento y redistribución de la información pública,  para así de esta manera dar a conocer las aplicaciones que  se deberán generar para  mejorar  los servicios que  ofrece   el  sector público o de igual  manera implementar nuevos servicios que se hayan pasado por alto, obteniendo como resultado:  nuevas economías, emprendimiento,  innovación</w:t>
      </w:r>
      <w:ins w:id="189" w:author="Marlon Cueva" w:date="2014-07-15T21:20:00Z">
        <w:r w:rsidR="00773A38">
          <w:rPr>
            <w:rFonts w:asciiTheme="minorHAnsi" w:hAnsiTheme="minorHAnsi"/>
            <w:color w:val="auto"/>
          </w:rPr>
          <w:t>.</w:t>
        </w:r>
      </w:ins>
      <w:del w:id="190" w:author="Marlon Cueva" w:date="2014-07-15T21:20:00Z">
        <w:r w:rsidRPr="00AC774D" w:rsidDel="00773A38">
          <w:rPr>
            <w:rFonts w:asciiTheme="minorHAnsi" w:hAnsiTheme="minorHAnsi"/>
            <w:color w:val="auto"/>
          </w:rPr>
          <w:delText xml:space="preserve">  eh ingresos extras  para las instituciones involucradas.</w:delText>
        </w:r>
      </w:del>
    </w:p>
    <w:p w14:paraId="1208450F" w14:textId="77777777" w:rsidR="00EB4985" w:rsidRDefault="00EB4985" w:rsidP="00E227A6">
      <w:pPr>
        <w:spacing w:line="360" w:lineRule="auto"/>
        <w:jc w:val="both"/>
        <w:rPr>
          <w:ins w:id="191" w:author="Marlon Cueva" w:date="2014-07-15T21:21:00Z"/>
          <w:rFonts w:asciiTheme="minorHAnsi" w:hAnsiTheme="minorHAnsi"/>
          <w:color w:val="auto"/>
        </w:rPr>
      </w:pPr>
      <w:r w:rsidRPr="00EB4985">
        <w:rPr>
          <w:rFonts w:asciiTheme="minorHAnsi" w:hAnsiTheme="minorHAnsi"/>
          <w:color w:val="auto"/>
        </w:rPr>
        <w:t>La investigación también promoverá la cultura del aprovechamiento de la información relacionada con las Instituciones Públicas, concientizando en la importancia y su respectiva valoración, para un uso continuo a futuro, principalmente enfocado a la generación de conocimiento. Además, se pretende  facilitar el libre acceso y disposición de toda la información posible para fomentar el mercado de la explotación de la información de manera correcta regida a estándares y normas que lo controlen.</w:t>
      </w:r>
    </w:p>
    <w:p w14:paraId="73030EC1" w14:textId="77777777" w:rsidR="00773A38" w:rsidRDefault="00773A38" w:rsidP="00E227A6">
      <w:pPr>
        <w:spacing w:line="360" w:lineRule="auto"/>
        <w:jc w:val="both"/>
        <w:rPr>
          <w:ins w:id="192" w:author="Marlon Cueva" w:date="2014-07-15T21:21:00Z"/>
          <w:rFonts w:asciiTheme="minorHAnsi" w:hAnsiTheme="minorHAnsi"/>
          <w:color w:val="auto"/>
        </w:rPr>
      </w:pPr>
    </w:p>
    <w:p w14:paraId="5759EB50" w14:textId="77777777" w:rsidR="00773A38" w:rsidRDefault="00773A38" w:rsidP="00E227A6">
      <w:pPr>
        <w:spacing w:line="360" w:lineRule="auto"/>
        <w:jc w:val="both"/>
        <w:rPr>
          <w:ins w:id="193" w:author="Marlon Cueva" w:date="2014-07-15T21:21:00Z"/>
          <w:rFonts w:asciiTheme="minorHAnsi" w:hAnsiTheme="minorHAnsi"/>
          <w:color w:val="auto"/>
        </w:rPr>
      </w:pPr>
    </w:p>
    <w:p w14:paraId="2FA536CD" w14:textId="77777777" w:rsidR="00773A38" w:rsidRDefault="00773A38" w:rsidP="00E227A6">
      <w:pPr>
        <w:spacing w:line="360" w:lineRule="auto"/>
        <w:jc w:val="both"/>
        <w:rPr>
          <w:ins w:id="194" w:author="Marlon Cueva" w:date="2014-07-15T21:21:00Z"/>
          <w:rFonts w:asciiTheme="minorHAnsi" w:hAnsiTheme="minorHAnsi"/>
          <w:color w:val="auto"/>
        </w:rPr>
      </w:pPr>
    </w:p>
    <w:p w14:paraId="70342F09" w14:textId="77777777" w:rsidR="00773A38" w:rsidRDefault="00773A38" w:rsidP="00E227A6">
      <w:pPr>
        <w:spacing w:line="360" w:lineRule="auto"/>
        <w:jc w:val="both"/>
        <w:rPr>
          <w:ins w:id="195" w:author="Marlon Cueva" w:date="2014-07-15T21:21:00Z"/>
          <w:rFonts w:asciiTheme="minorHAnsi" w:hAnsiTheme="minorHAnsi"/>
          <w:color w:val="auto"/>
        </w:rPr>
      </w:pPr>
    </w:p>
    <w:p w14:paraId="1CFD60EF" w14:textId="77777777" w:rsidR="00773A38" w:rsidRDefault="00773A38" w:rsidP="00E227A6">
      <w:pPr>
        <w:spacing w:line="360" w:lineRule="auto"/>
        <w:jc w:val="both"/>
        <w:rPr>
          <w:ins w:id="196" w:author="Marlon Cueva" w:date="2014-07-15T21:21:00Z"/>
          <w:rFonts w:asciiTheme="minorHAnsi" w:hAnsiTheme="minorHAnsi"/>
          <w:color w:val="auto"/>
        </w:rPr>
      </w:pPr>
    </w:p>
    <w:p w14:paraId="3F7C839F" w14:textId="77777777" w:rsidR="00773A38" w:rsidRPr="00AC774D" w:rsidRDefault="00773A38" w:rsidP="00E227A6">
      <w:pPr>
        <w:spacing w:line="360" w:lineRule="auto"/>
        <w:jc w:val="both"/>
        <w:rPr>
          <w:rFonts w:asciiTheme="minorHAnsi" w:hAnsiTheme="minorHAnsi"/>
          <w:color w:val="auto"/>
        </w:rPr>
      </w:pPr>
    </w:p>
    <w:p w14:paraId="624E0D37" w14:textId="77777777" w:rsidR="00FC235E" w:rsidRDefault="00214A30" w:rsidP="00C16482">
      <w:pPr>
        <w:pStyle w:val="titulo1"/>
      </w:pPr>
      <w:bookmarkStart w:id="197" w:name="h.3rdcrjn" w:colFirst="0" w:colLast="0"/>
      <w:bookmarkStart w:id="198" w:name="_Toc391908434"/>
      <w:bookmarkEnd w:id="197"/>
      <w:r w:rsidRPr="000D39DB">
        <w:lastRenderedPageBreak/>
        <w:t>MARCO TEÓRICO</w:t>
      </w:r>
      <w:bookmarkEnd w:id="198"/>
    </w:p>
    <w:p w14:paraId="675DDCBB" w14:textId="77777777" w:rsidR="0052678A" w:rsidRDefault="0052678A">
      <w:pPr>
        <w:rPr>
          <w:rFonts w:asciiTheme="minorHAnsi" w:hAnsiTheme="minorHAnsi"/>
          <w:color w:val="auto"/>
        </w:rPr>
      </w:pPr>
    </w:p>
    <w:p w14:paraId="16E9E567" w14:textId="77777777" w:rsidR="00FC235E" w:rsidRPr="000D39DB" w:rsidRDefault="0052678A">
      <w:pPr>
        <w:rPr>
          <w:rFonts w:asciiTheme="minorHAnsi" w:hAnsiTheme="minorHAnsi"/>
          <w:color w:val="auto"/>
        </w:rPr>
      </w:pPr>
      <w:r w:rsidRPr="0052678A">
        <w:rPr>
          <w:rFonts w:asciiTheme="minorHAnsi" w:hAnsiTheme="minorHAnsi"/>
          <w:color w:val="auto"/>
        </w:rPr>
        <w:t xml:space="preserve">Se presenta a continuación los conceptos fundamentales sobre </w:t>
      </w:r>
      <w:r>
        <w:rPr>
          <w:rFonts w:asciiTheme="minorHAnsi" w:hAnsiTheme="minorHAnsi"/>
          <w:color w:val="auto"/>
        </w:rPr>
        <w:t>los datos abiertos enlazados.</w:t>
      </w:r>
    </w:p>
    <w:p w14:paraId="26125060" w14:textId="77777777" w:rsidR="0052678A" w:rsidRDefault="0052678A">
      <w:pPr>
        <w:spacing w:after="160" w:line="259" w:lineRule="auto"/>
        <w:rPr>
          <w:rFonts w:ascii="Cambria" w:eastAsia="Cambria" w:hAnsi="Cambria" w:cs="Cambria"/>
          <w:b/>
          <w:color w:val="auto"/>
          <w:sz w:val="28"/>
          <w:szCs w:val="24"/>
        </w:rPr>
      </w:pPr>
    </w:p>
    <w:p w14:paraId="27A22FF2" w14:textId="6B65CCAE" w:rsidR="0052678A" w:rsidDel="00773A38" w:rsidRDefault="0052678A">
      <w:pPr>
        <w:spacing w:after="160" w:line="259" w:lineRule="auto"/>
        <w:rPr>
          <w:del w:id="199" w:author="Marlon Cueva" w:date="2014-07-15T21:21:00Z"/>
          <w:rFonts w:ascii="Cambria" w:eastAsia="Cambria" w:hAnsi="Cambria" w:cs="Cambria"/>
          <w:b/>
          <w:color w:val="auto"/>
          <w:sz w:val="28"/>
          <w:szCs w:val="24"/>
        </w:rPr>
      </w:pPr>
    </w:p>
    <w:p w14:paraId="14160BD1" w14:textId="3B6A2B11" w:rsidR="0052678A" w:rsidDel="00773A38" w:rsidRDefault="0052678A">
      <w:pPr>
        <w:spacing w:after="160" w:line="259" w:lineRule="auto"/>
        <w:rPr>
          <w:del w:id="200" w:author="Marlon Cueva" w:date="2014-07-15T21:21:00Z"/>
          <w:rFonts w:ascii="Cambria" w:eastAsia="Cambria" w:hAnsi="Cambria" w:cs="Cambria"/>
          <w:b/>
          <w:color w:val="auto"/>
          <w:sz w:val="28"/>
          <w:szCs w:val="24"/>
        </w:rPr>
      </w:pPr>
    </w:p>
    <w:p w14:paraId="2CD00D8B" w14:textId="77777777" w:rsidR="00BE6DA1" w:rsidRDefault="0052678A">
      <w:pPr>
        <w:spacing w:after="160" w:line="259" w:lineRule="auto"/>
        <w:rPr>
          <w:rFonts w:ascii="Cambria" w:eastAsia="Cambria" w:hAnsi="Cambria" w:cs="Cambria"/>
          <w:b/>
          <w:color w:val="auto"/>
          <w:sz w:val="28"/>
          <w:szCs w:val="24"/>
        </w:rPr>
      </w:pPr>
      <w:r>
        <w:rPr>
          <w:rFonts w:ascii="Cambria" w:eastAsia="Cambria" w:hAnsi="Cambria" w:cs="Cambria"/>
          <w:b/>
          <w:color w:val="auto"/>
          <w:sz w:val="28"/>
          <w:szCs w:val="24"/>
        </w:rPr>
        <w:t>Conceptos relacionados con los datos abiertos enlazados</w:t>
      </w:r>
    </w:p>
    <w:p w14:paraId="44A46550" w14:textId="77777777" w:rsidR="00802B11" w:rsidRDefault="006F4814" w:rsidP="00A60681">
      <w:pPr>
        <w:shd w:val="clear" w:color="auto" w:fill="FFFFFF"/>
        <w:spacing w:after="135" w:line="375" w:lineRule="atLeast"/>
        <w:jc w:val="both"/>
        <w:rPr>
          <w:rFonts w:asciiTheme="minorHAnsi" w:hAnsiTheme="minorHAnsi"/>
          <w:b/>
          <w:iCs/>
          <w:color w:val="333333"/>
          <w:szCs w:val="24"/>
          <w:lang w:val="es-ES" w:eastAsia="es-ES"/>
        </w:rPr>
      </w:pPr>
      <w:r w:rsidRPr="006F4814">
        <w:rPr>
          <w:rFonts w:asciiTheme="minorHAnsi" w:hAnsiTheme="minorHAnsi"/>
          <w:b/>
          <w:iCs/>
          <w:color w:val="333333"/>
          <w:szCs w:val="24"/>
          <w:lang w:val="es-ES" w:eastAsia="es-ES"/>
        </w:rPr>
        <w:t xml:space="preserve">Open </w:t>
      </w:r>
      <w:r w:rsidR="00802B11">
        <w:rPr>
          <w:rFonts w:asciiTheme="minorHAnsi" w:hAnsiTheme="minorHAnsi"/>
          <w:b/>
          <w:iCs/>
          <w:color w:val="333333"/>
          <w:szCs w:val="24"/>
          <w:lang w:val="es-ES" w:eastAsia="es-ES"/>
        </w:rPr>
        <w:t>Data</w:t>
      </w:r>
    </w:p>
    <w:p w14:paraId="71CF8367" w14:textId="77777777" w:rsidR="00A60681" w:rsidRPr="00A60681" w:rsidRDefault="006F4814" w:rsidP="00A60681">
      <w:pPr>
        <w:shd w:val="clear" w:color="auto" w:fill="FFFFFF"/>
        <w:spacing w:after="135" w:line="375" w:lineRule="atLeast"/>
        <w:jc w:val="both"/>
        <w:rPr>
          <w:rFonts w:asciiTheme="minorHAnsi" w:hAnsiTheme="minorHAnsi"/>
          <w:color w:val="333333"/>
          <w:szCs w:val="24"/>
          <w:lang w:val="es-ES" w:eastAsia="es-ES"/>
        </w:rPr>
      </w:pPr>
      <w:r>
        <w:rPr>
          <w:rFonts w:asciiTheme="minorHAnsi" w:hAnsiTheme="minorHAnsi"/>
          <w:iCs/>
          <w:color w:val="333333"/>
          <w:szCs w:val="24"/>
          <w:lang w:val="es-ES" w:eastAsia="es-ES"/>
        </w:rPr>
        <w:t>Open Data o</w:t>
      </w:r>
      <w:r w:rsidR="00845517">
        <w:rPr>
          <w:rFonts w:asciiTheme="minorHAnsi" w:hAnsiTheme="minorHAnsi"/>
          <w:iCs/>
          <w:color w:val="333333"/>
          <w:szCs w:val="24"/>
          <w:lang w:val="es-ES" w:eastAsia="es-ES"/>
        </w:rPr>
        <w:t xml:space="preserve"> </w:t>
      </w:r>
      <w:r w:rsidR="00A60681" w:rsidRPr="00A60681">
        <w:rPr>
          <w:rFonts w:asciiTheme="minorHAnsi" w:hAnsiTheme="minorHAnsi"/>
          <w:iCs/>
          <w:color w:val="333333"/>
          <w:szCs w:val="24"/>
          <w:lang w:val="es-ES" w:eastAsia="es-ES"/>
        </w:rPr>
        <w:t xml:space="preserve">datos abiertos son </w:t>
      </w:r>
      <w:r w:rsidR="00845517">
        <w:rPr>
          <w:rFonts w:asciiTheme="minorHAnsi" w:hAnsiTheme="minorHAnsi"/>
          <w:iCs/>
          <w:color w:val="333333"/>
          <w:szCs w:val="24"/>
          <w:lang w:val="es-ES" w:eastAsia="es-ES"/>
        </w:rPr>
        <w:t>todos a</w:t>
      </w:r>
      <w:r w:rsidR="00A60681" w:rsidRPr="00A60681">
        <w:rPr>
          <w:rFonts w:asciiTheme="minorHAnsi" w:hAnsiTheme="minorHAnsi"/>
          <w:iCs/>
          <w:color w:val="333333"/>
          <w:szCs w:val="24"/>
          <w:lang w:val="es-ES" w:eastAsia="es-ES"/>
        </w:rPr>
        <w:t>que</w:t>
      </w:r>
      <w:r w:rsidR="00845517">
        <w:rPr>
          <w:rFonts w:asciiTheme="minorHAnsi" w:hAnsiTheme="minorHAnsi"/>
          <w:iCs/>
          <w:color w:val="333333"/>
          <w:szCs w:val="24"/>
          <w:lang w:val="es-ES" w:eastAsia="es-ES"/>
        </w:rPr>
        <w:t xml:space="preserve">llos que </w:t>
      </w:r>
      <w:r w:rsidR="00A60681" w:rsidRPr="00A60681">
        <w:rPr>
          <w:rFonts w:asciiTheme="minorHAnsi" w:hAnsiTheme="minorHAnsi"/>
          <w:iCs/>
          <w:color w:val="333333"/>
          <w:szCs w:val="24"/>
          <w:lang w:val="es-ES" w:eastAsia="es-ES"/>
        </w:rPr>
        <w:t xml:space="preserve">pueden ser utilizados, </w:t>
      </w:r>
      <w:r w:rsidR="00845517">
        <w:rPr>
          <w:rFonts w:asciiTheme="minorHAnsi" w:hAnsiTheme="minorHAnsi"/>
          <w:iCs/>
          <w:color w:val="333333"/>
          <w:szCs w:val="24"/>
          <w:lang w:val="es-ES" w:eastAsia="es-ES"/>
        </w:rPr>
        <w:t>redituables</w:t>
      </w:r>
      <w:r w:rsidR="00A60681" w:rsidRPr="00A60681">
        <w:rPr>
          <w:rFonts w:asciiTheme="minorHAnsi" w:hAnsiTheme="minorHAnsi"/>
          <w:iCs/>
          <w:color w:val="333333"/>
          <w:szCs w:val="24"/>
          <w:lang w:val="es-ES" w:eastAsia="es-ES"/>
        </w:rPr>
        <w:t xml:space="preserve"> y redistribuidos libremente por cualquier </w:t>
      </w:r>
      <w:r w:rsidR="00845517">
        <w:rPr>
          <w:rFonts w:asciiTheme="minorHAnsi" w:hAnsiTheme="minorHAnsi"/>
          <w:iCs/>
          <w:color w:val="333333"/>
          <w:szCs w:val="24"/>
          <w:lang w:val="es-ES" w:eastAsia="es-ES"/>
        </w:rPr>
        <w:t xml:space="preserve">empresa o </w:t>
      </w:r>
      <w:r w:rsidR="008442DF">
        <w:rPr>
          <w:rFonts w:asciiTheme="minorHAnsi" w:hAnsiTheme="minorHAnsi"/>
          <w:iCs/>
          <w:color w:val="333333"/>
          <w:szCs w:val="24"/>
          <w:lang w:val="es-ES" w:eastAsia="es-ES"/>
        </w:rPr>
        <w:t xml:space="preserve">persona los </w:t>
      </w:r>
      <w:r w:rsidR="00A60681" w:rsidRPr="00A60681">
        <w:rPr>
          <w:rFonts w:asciiTheme="minorHAnsi" w:hAnsiTheme="minorHAnsi"/>
          <w:iCs/>
          <w:color w:val="333333"/>
          <w:szCs w:val="24"/>
          <w:lang w:val="es-ES" w:eastAsia="es-ES"/>
        </w:rPr>
        <w:t xml:space="preserve">se encuentran sujetos, </w:t>
      </w:r>
      <w:r w:rsidR="008442DF">
        <w:rPr>
          <w:rFonts w:asciiTheme="minorHAnsi" w:hAnsiTheme="minorHAnsi"/>
          <w:iCs/>
          <w:color w:val="333333"/>
          <w:szCs w:val="24"/>
          <w:lang w:val="es-ES" w:eastAsia="es-ES"/>
        </w:rPr>
        <w:t>al requerimiento</w:t>
      </w:r>
      <w:r w:rsidR="00A60681" w:rsidRPr="00A60681">
        <w:rPr>
          <w:rFonts w:asciiTheme="minorHAnsi" w:hAnsiTheme="minorHAnsi"/>
          <w:iCs/>
          <w:color w:val="333333"/>
          <w:szCs w:val="24"/>
          <w:lang w:val="es-ES" w:eastAsia="es-ES"/>
        </w:rPr>
        <w:t xml:space="preserve"> de atribución y de compartirse de la misma manera en que aparecen.</w:t>
      </w:r>
    </w:p>
    <w:p w14:paraId="40F1025A" w14:textId="77777777" w:rsidR="00A60681" w:rsidRPr="00A60681" w:rsidRDefault="00905A78" w:rsidP="00A60681">
      <w:pPr>
        <w:shd w:val="clear" w:color="auto" w:fill="FFFFFF"/>
        <w:spacing w:after="135" w:line="375" w:lineRule="atLeast"/>
        <w:jc w:val="both"/>
        <w:rPr>
          <w:rFonts w:asciiTheme="minorHAnsi" w:hAnsiTheme="minorHAnsi"/>
          <w:color w:val="333333"/>
          <w:szCs w:val="24"/>
          <w:lang w:val="es-ES" w:eastAsia="es-ES"/>
        </w:rPr>
      </w:pPr>
      <w:r>
        <w:rPr>
          <w:rFonts w:asciiTheme="minorHAnsi" w:hAnsiTheme="minorHAnsi"/>
          <w:color w:val="333333"/>
          <w:szCs w:val="24"/>
          <w:lang w:val="es-ES" w:eastAsia="es-ES"/>
        </w:rPr>
        <w:t xml:space="preserve">Características más importantes: </w:t>
      </w:r>
    </w:p>
    <w:p w14:paraId="78F3FAF4" w14:textId="77777777" w:rsidR="00A60681" w:rsidRPr="00A60681" w:rsidRDefault="00905A78" w:rsidP="00A60681">
      <w:pPr>
        <w:numPr>
          <w:ilvl w:val="0"/>
          <w:numId w:val="30"/>
        </w:numPr>
        <w:shd w:val="clear" w:color="auto" w:fill="FFFFFF"/>
        <w:spacing w:before="100" w:beforeAutospacing="1" w:after="100" w:afterAutospacing="1" w:line="375" w:lineRule="atLeast"/>
        <w:ind w:left="375"/>
        <w:jc w:val="both"/>
        <w:rPr>
          <w:rFonts w:asciiTheme="minorHAnsi" w:hAnsiTheme="minorHAnsi"/>
          <w:color w:val="333333"/>
          <w:szCs w:val="24"/>
          <w:lang w:val="es-ES" w:eastAsia="es-ES"/>
        </w:rPr>
      </w:pPr>
      <w:r w:rsidRPr="00905A78">
        <w:rPr>
          <w:rFonts w:asciiTheme="minorHAnsi" w:hAnsiTheme="minorHAnsi"/>
          <w:b/>
          <w:color w:val="333333"/>
          <w:szCs w:val="24"/>
          <w:lang w:val="es-ES" w:eastAsia="es-ES"/>
        </w:rPr>
        <w:t>Disponibilidad y A</w:t>
      </w:r>
      <w:r w:rsidR="00A60681" w:rsidRPr="00A60681">
        <w:rPr>
          <w:rFonts w:asciiTheme="minorHAnsi" w:hAnsiTheme="minorHAnsi"/>
          <w:b/>
          <w:color w:val="333333"/>
          <w:szCs w:val="24"/>
          <w:lang w:val="es-ES" w:eastAsia="es-ES"/>
        </w:rPr>
        <w:t>cceso:</w:t>
      </w:r>
      <w:r w:rsidR="00A60681" w:rsidRPr="00A60681">
        <w:rPr>
          <w:rFonts w:asciiTheme="minorHAnsi" w:hAnsiTheme="minorHAnsi"/>
          <w:color w:val="333333"/>
          <w:szCs w:val="24"/>
          <w:lang w:val="es-ES" w:eastAsia="es-ES"/>
        </w:rPr>
        <w:t xml:space="preserve"> </w:t>
      </w:r>
      <w:r>
        <w:rPr>
          <w:rFonts w:asciiTheme="minorHAnsi" w:hAnsiTheme="minorHAnsi"/>
          <w:color w:val="333333"/>
          <w:szCs w:val="24"/>
          <w:lang w:val="es-ES" w:eastAsia="es-ES"/>
        </w:rPr>
        <w:t>Los datos siempre</w:t>
      </w:r>
      <w:r w:rsidR="00A60681" w:rsidRPr="00A60681">
        <w:rPr>
          <w:rFonts w:asciiTheme="minorHAnsi" w:hAnsiTheme="minorHAnsi"/>
          <w:color w:val="333333"/>
          <w:szCs w:val="24"/>
          <w:lang w:val="es-ES" w:eastAsia="es-ES"/>
        </w:rPr>
        <w:t xml:space="preserve"> debe</w:t>
      </w:r>
      <w:r>
        <w:rPr>
          <w:rFonts w:asciiTheme="minorHAnsi" w:hAnsiTheme="minorHAnsi"/>
          <w:color w:val="333333"/>
          <w:szCs w:val="24"/>
          <w:lang w:val="es-ES" w:eastAsia="es-ES"/>
        </w:rPr>
        <w:t xml:space="preserve">n ser </w:t>
      </w:r>
      <w:r w:rsidR="00A60681" w:rsidRPr="00A60681">
        <w:rPr>
          <w:rFonts w:asciiTheme="minorHAnsi" w:hAnsiTheme="minorHAnsi"/>
          <w:color w:val="333333"/>
          <w:szCs w:val="24"/>
          <w:lang w:val="es-ES" w:eastAsia="es-ES"/>
        </w:rPr>
        <w:t>disponible</w:t>
      </w:r>
      <w:r>
        <w:rPr>
          <w:rFonts w:asciiTheme="minorHAnsi" w:hAnsiTheme="minorHAnsi"/>
          <w:color w:val="333333"/>
          <w:szCs w:val="24"/>
          <w:lang w:val="es-ES" w:eastAsia="es-ES"/>
        </w:rPr>
        <w:t>s</w:t>
      </w:r>
      <w:r w:rsidR="00A60681" w:rsidRPr="00A60681">
        <w:rPr>
          <w:rFonts w:asciiTheme="minorHAnsi" w:hAnsiTheme="minorHAnsi"/>
          <w:color w:val="333333"/>
          <w:szCs w:val="24"/>
          <w:lang w:val="es-ES" w:eastAsia="es-ES"/>
        </w:rPr>
        <w:t xml:space="preserve"> </w:t>
      </w:r>
      <w:r>
        <w:rPr>
          <w:rFonts w:asciiTheme="minorHAnsi" w:hAnsiTheme="minorHAnsi"/>
          <w:color w:val="333333"/>
          <w:szCs w:val="24"/>
          <w:lang w:val="es-ES" w:eastAsia="es-ES"/>
        </w:rPr>
        <w:t>en su totalidad</w:t>
      </w:r>
      <w:r w:rsidR="00A60681" w:rsidRPr="00A60681">
        <w:rPr>
          <w:rFonts w:asciiTheme="minorHAnsi" w:hAnsiTheme="minorHAnsi"/>
          <w:color w:val="333333"/>
          <w:szCs w:val="24"/>
          <w:lang w:val="es-ES" w:eastAsia="es-ES"/>
        </w:rPr>
        <w:t xml:space="preserve"> </w:t>
      </w:r>
      <w:r>
        <w:rPr>
          <w:rFonts w:asciiTheme="minorHAnsi" w:hAnsiTheme="minorHAnsi"/>
          <w:color w:val="333333"/>
          <w:szCs w:val="24"/>
          <w:lang w:val="es-ES" w:eastAsia="es-ES"/>
        </w:rPr>
        <w:t>con</w:t>
      </w:r>
      <w:r w:rsidR="00A60681" w:rsidRPr="00A60681">
        <w:rPr>
          <w:rFonts w:asciiTheme="minorHAnsi" w:hAnsiTheme="minorHAnsi"/>
          <w:color w:val="333333"/>
          <w:szCs w:val="24"/>
          <w:lang w:val="es-ES" w:eastAsia="es-ES"/>
        </w:rPr>
        <w:t xml:space="preserve"> un </w:t>
      </w:r>
      <w:r>
        <w:rPr>
          <w:rFonts w:asciiTheme="minorHAnsi" w:hAnsiTheme="minorHAnsi"/>
          <w:color w:val="333333"/>
          <w:szCs w:val="24"/>
          <w:lang w:val="es-ES" w:eastAsia="es-ES"/>
        </w:rPr>
        <w:t>precio</w:t>
      </w:r>
      <w:r w:rsidR="00A60681" w:rsidRPr="00A60681">
        <w:rPr>
          <w:rFonts w:asciiTheme="minorHAnsi" w:hAnsiTheme="minorHAnsi"/>
          <w:color w:val="333333"/>
          <w:szCs w:val="24"/>
          <w:lang w:val="es-ES" w:eastAsia="es-ES"/>
        </w:rPr>
        <w:t xml:space="preserve"> razonable de reproducción, </w:t>
      </w:r>
      <w:r w:rsidRPr="00A60681">
        <w:rPr>
          <w:rFonts w:asciiTheme="minorHAnsi" w:hAnsiTheme="minorHAnsi"/>
          <w:color w:val="333333"/>
          <w:szCs w:val="24"/>
          <w:lang w:val="es-ES" w:eastAsia="es-ES"/>
        </w:rPr>
        <w:t>preferible</w:t>
      </w:r>
      <w:r w:rsidR="00A60681" w:rsidRPr="00A60681">
        <w:rPr>
          <w:rFonts w:asciiTheme="minorHAnsi" w:hAnsiTheme="minorHAnsi"/>
          <w:color w:val="333333"/>
          <w:szCs w:val="24"/>
          <w:lang w:val="es-ES" w:eastAsia="es-ES"/>
        </w:rPr>
        <w:t xml:space="preserve"> </w:t>
      </w:r>
      <w:r>
        <w:rPr>
          <w:rFonts w:asciiTheme="minorHAnsi" w:hAnsiTheme="minorHAnsi"/>
          <w:color w:val="333333"/>
          <w:szCs w:val="24"/>
          <w:lang w:val="es-ES" w:eastAsia="es-ES"/>
        </w:rPr>
        <w:t xml:space="preserve">que se pueda </w:t>
      </w:r>
      <w:r w:rsidR="00A60681" w:rsidRPr="00A60681">
        <w:rPr>
          <w:rFonts w:asciiTheme="minorHAnsi" w:hAnsiTheme="minorHAnsi"/>
          <w:color w:val="333333"/>
          <w:szCs w:val="24"/>
          <w:lang w:val="es-ES" w:eastAsia="es-ES"/>
        </w:rPr>
        <w:t>descarg</w:t>
      </w:r>
      <w:r>
        <w:rPr>
          <w:rFonts w:asciiTheme="minorHAnsi" w:hAnsiTheme="minorHAnsi"/>
          <w:color w:val="333333"/>
          <w:szCs w:val="24"/>
          <w:lang w:val="es-ES" w:eastAsia="es-ES"/>
        </w:rPr>
        <w:t xml:space="preserve">ar del </w:t>
      </w:r>
      <w:r w:rsidR="00A60681" w:rsidRPr="00A60681">
        <w:rPr>
          <w:rFonts w:asciiTheme="minorHAnsi" w:hAnsiTheme="minorHAnsi"/>
          <w:color w:val="333333"/>
          <w:szCs w:val="24"/>
          <w:lang w:val="es-ES" w:eastAsia="es-ES"/>
        </w:rPr>
        <w:t>internet. Además, la información debe estar disponible en una forma conveniente y modificable.</w:t>
      </w:r>
    </w:p>
    <w:p w14:paraId="42EF4EB0" w14:textId="77777777" w:rsidR="00A60681" w:rsidRPr="00A60681" w:rsidRDefault="00A60681" w:rsidP="00A60681">
      <w:pPr>
        <w:numPr>
          <w:ilvl w:val="0"/>
          <w:numId w:val="30"/>
        </w:numPr>
        <w:shd w:val="clear" w:color="auto" w:fill="FFFFFF"/>
        <w:spacing w:before="100" w:beforeAutospacing="1" w:after="100" w:afterAutospacing="1" w:line="375" w:lineRule="atLeast"/>
        <w:ind w:left="375"/>
        <w:jc w:val="both"/>
        <w:rPr>
          <w:rFonts w:asciiTheme="minorHAnsi" w:hAnsiTheme="minorHAnsi"/>
          <w:color w:val="333333"/>
          <w:szCs w:val="24"/>
          <w:lang w:val="es-ES" w:eastAsia="es-ES"/>
        </w:rPr>
      </w:pPr>
      <w:r w:rsidRPr="00A60681">
        <w:rPr>
          <w:rFonts w:asciiTheme="minorHAnsi" w:hAnsiTheme="minorHAnsi"/>
          <w:b/>
          <w:bCs/>
          <w:color w:val="333333"/>
          <w:szCs w:val="24"/>
          <w:lang w:val="es-ES" w:eastAsia="es-ES"/>
        </w:rPr>
        <w:t>Reutilización y redistribución:</w:t>
      </w:r>
      <w:r w:rsidRPr="00A60681">
        <w:rPr>
          <w:rFonts w:asciiTheme="minorHAnsi" w:hAnsiTheme="minorHAnsi"/>
          <w:color w:val="333333"/>
          <w:szCs w:val="24"/>
          <w:lang w:val="es-ES" w:eastAsia="es-ES"/>
        </w:rPr>
        <w:t xml:space="preserve"> los datos deben ser </w:t>
      </w:r>
      <w:r w:rsidR="00113895" w:rsidRPr="00A60681">
        <w:rPr>
          <w:rFonts w:asciiTheme="minorHAnsi" w:hAnsiTheme="minorHAnsi"/>
          <w:color w:val="333333"/>
          <w:szCs w:val="24"/>
          <w:lang w:val="es-ES" w:eastAsia="es-ES"/>
        </w:rPr>
        <w:t>aprovisionados</w:t>
      </w:r>
      <w:r w:rsidRPr="00A60681">
        <w:rPr>
          <w:rFonts w:asciiTheme="minorHAnsi" w:hAnsiTheme="minorHAnsi"/>
          <w:color w:val="333333"/>
          <w:szCs w:val="24"/>
          <w:lang w:val="es-ES" w:eastAsia="es-ES"/>
        </w:rPr>
        <w:t xml:space="preserve"> bajo </w:t>
      </w:r>
      <w:r w:rsidR="00113895" w:rsidRPr="00A60681">
        <w:rPr>
          <w:rFonts w:asciiTheme="minorHAnsi" w:hAnsiTheme="minorHAnsi"/>
          <w:color w:val="333333"/>
          <w:szCs w:val="24"/>
          <w:lang w:val="es-ES" w:eastAsia="es-ES"/>
        </w:rPr>
        <w:t>métodos</w:t>
      </w:r>
      <w:r w:rsidRPr="00A60681">
        <w:rPr>
          <w:rFonts w:asciiTheme="minorHAnsi" w:hAnsiTheme="minorHAnsi"/>
          <w:color w:val="333333"/>
          <w:szCs w:val="24"/>
          <w:lang w:val="es-ES" w:eastAsia="es-ES"/>
        </w:rPr>
        <w:t xml:space="preserve"> que permitan </w:t>
      </w:r>
      <w:r w:rsidR="00113895">
        <w:rPr>
          <w:rFonts w:asciiTheme="minorHAnsi" w:hAnsiTheme="minorHAnsi"/>
          <w:color w:val="333333"/>
          <w:szCs w:val="24"/>
          <w:lang w:val="es-ES" w:eastAsia="es-ES"/>
        </w:rPr>
        <w:t>ser redituables</w:t>
      </w:r>
      <w:r w:rsidRPr="00A60681">
        <w:rPr>
          <w:rFonts w:asciiTheme="minorHAnsi" w:hAnsiTheme="minorHAnsi"/>
          <w:color w:val="333333"/>
          <w:szCs w:val="24"/>
          <w:lang w:val="es-ES" w:eastAsia="es-ES"/>
        </w:rPr>
        <w:t xml:space="preserve"> y redistribuirlos, e </w:t>
      </w:r>
      <w:r w:rsidR="00113895" w:rsidRPr="00A60681">
        <w:rPr>
          <w:rFonts w:asciiTheme="minorHAnsi" w:hAnsiTheme="minorHAnsi"/>
          <w:color w:val="333333"/>
          <w:szCs w:val="24"/>
          <w:lang w:val="es-ES" w:eastAsia="es-ES"/>
        </w:rPr>
        <w:t>inclusive</w:t>
      </w:r>
      <w:r w:rsidRPr="00A60681">
        <w:rPr>
          <w:rFonts w:asciiTheme="minorHAnsi" w:hAnsiTheme="minorHAnsi"/>
          <w:color w:val="333333"/>
          <w:szCs w:val="24"/>
          <w:lang w:val="es-ES" w:eastAsia="es-ES"/>
        </w:rPr>
        <w:t xml:space="preserve"> integrarlos con otros conjuntos de datos.</w:t>
      </w:r>
    </w:p>
    <w:p w14:paraId="71AA8D14" w14:textId="77777777" w:rsidR="00BE6DA1" w:rsidRDefault="00905A78" w:rsidP="00B65F98">
      <w:pPr>
        <w:numPr>
          <w:ilvl w:val="0"/>
          <w:numId w:val="30"/>
        </w:numPr>
        <w:shd w:val="clear" w:color="auto" w:fill="FFFFFF"/>
        <w:spacing w:before="100" w:beforeAutospacing="1" w:after="100" w:afterAutospacing="1" w:line="375" w:lineRule="atLeast"/>
        <w:ind w:left="375"/>
        <w:jc w:val="both"/>
        <w:rPr>
          <w:rFonts w:asciiTheme="minorHAnsi" w:hAnsiTheme="minorHAnsi"/>
          <w:color w:val="333333"/>
          <w:szCs w:val="24"/>
          <w:lang w:val="es-ES" w:eastAsia="es-ES"/>
        </w:rPr>
      </w:pPr>
      <w:r w:rsidRPr="00905A78">
        <w:rPr>
          <w:rFonts w:asciiTheme="minorHAnsi" w:hAnsiTheme="minorHAnsi"/>
          <w:b/>
          <w:color w:val="333333"/>
          <w:szCs w:val="24"/>
          <w:lang w:val="es-ES" w:eastAsia="es-ES"/>
        </w:rPr>
        <w:t>Participación U</w:t>
      </w:r>
      <w:r w:rsidR="00A60681" w:rsidRPr="00A60681">
        <w:rPr>
          <w:rFonts w:asciiTheme="minorHAnsi" w:hAnsiTheme="minorHAnsi"/>
          <w:b/>
          <w:color w:val="333333"/>
          <w:szCs w:val="24"/>
          <w:lang w:val="es-ES" w:eastAsia="es-ES"/>
        </w:rPr>
        <w:t>niversal:</w:t>
      </w:r>
      <w:r w:rsidR="00A60681" w:rsidRPr="00A60681">
        <w:rPr>
          <w:rFonts w:asciiTheme="minorHAnsi" w:hAnsiTheme="minorHAnsi"/>
          <w:color w:val="333333"/>
          <w:szCs w:val="24"/>
          <w:lang w:val="es-ES" w:eastAsia="es-ES"/>
        </w:rPr>
        <w:t xml:space="preserve"> </w:t>
      </w:r>
      <w:r w:rsidR="00D37D9A">
        <w:rPr>
          <w:rFonts w:asciiTheme="minorHAnsi" w:hAnsiTheme="minorHAnsi"/>
          <w:color w:val="333333"/>
          <w:szCs w:val="24"/>
          <w:lang w:val="es-ES" w:eastAsia="es-ES"/>
        </w:rPr>
        <w:t>La información se debe</w:t>
      </w:r>
      <w:r w:rsidR="00A60681" w:rsidRPr="00A60681">
        <w:rPr>
          <w:rFonts w:asciiTheme="minorHAnsi" w:hAnsiTheme="minorHAnsi"/>
          <w:color w:val="333333"/>
          <w:szCs w:val="24"/>
          <w:lang w:val="es-ES" w:eastAsia="es-ES"/>
        </w:rPr>
        <w:t xml:space="preserve"> util</w:t>
      </w:r>
      <w:r w:rsidR="00D37D9A">
        <w:rPr>
          <w:rFonts w:asciiTheme="minorHAnsi" w:hAnsiTheme="minorHAnsi"/>
          <w:color w:val="333333"/>
          <w:szCs w:val="24"/>
          <w:lang w:val="es-ES" w:eastAsia="es-ES"/>
        </w:rPr>
        <w:t xml:space="preserve">izar, reutilizar y redistribuir. </w:t>
      </w:r>
      <w:r w:rsidR="00A60681" w:rsidRPr="00A60681">
        <w:rPr>
          <w:rFonts w:asciiTheme="minorHAnsi" w:hAnsiTheme="minorHAnsi"/>
          <w:color w:val="333333"/>
          <w:szCs w:val="24"/>
          <w:lang w:val="es-ES" w:eastAsia="es-ES"/>
        </w:rPr>
        <w:t xml:space="preserve">No debe haber </w:t>
      </w:r>
      <w:r w:rsidR="00D37D9A" w:rsidRPr="00A60681">
        <w:rPr>
          <w:rFonts w:asciiTheme="minorHAnsi" w:hAnsiTheme="minorHAnsi"/>
          <w:color w:val="333333"/>
          <w:szCs w:val="24"/>
          <w:lang w:val="es-ES" w:eastAsia="es-ES"/>
        </w:rPr>
        <w:t>exclusión</w:t>
      </w:r>
      <w:r w:rsidR="00A60681" w:rsidRPr="00A60681">
        <w:rPr>
          <w:rFonts w:asciiTheme="minorHAnsi" w:hAnsiTheme="minorHAnsi"/>
          <w:color w:val="333333"/>
          <w:szCs w:val="24"/>
          <w:lang w:val="es-ES" w:eastAsia="es-ES"/>
        </w:rPr>
        <w:t xml:space="preserve"> alguna en términos de esfuerzo, personas o grupos. Restricciones “no comerciales” que prevendrían el uso comercial de los datos; o restricciones de uso para ciertos propósitos (por ejemplo sólo para educación) no son permitidos.</w:t>
      </w:r>
    </w:p>
    <w:p w14:paraId="36F31B9F" w14:textId="77777777" w:rsidR="00126CE1" w:rsidRDefault="009C7317" w:rsidP="009C7317">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sidRPr="006F4814">
        <w:rPr>
          <w:rFonts w:asciiTheme="minorHAnsi" w:hAnsiTheme="minorHAnsi"/>
          <w:b/>
          <w:color w:val="333333"/>
          <w:szCs w:val="24"/>
          <w:lang w:val="es-ES" w:eastAsia="es-ES"/>
        </w:rPr>
        <w:t>URI (Universal Resource Identifiers):</w:t>
      </w:r>
      <w:r w:rsidRPr="009C7317">
        <w:rPr>
          <w:rFonts w:asciiTheme="minorHAnsi" w:hAnsiTheme="minorHAnsi"/>
          <w:color w:val="333333"/>
          <w:szCs w:val="24"/>
          <w:lang w:val="es-ES" w:eastAsia="es-ES"/>
        </w:rPr>
        <w:t xml:space="preserve"> conjunto de iden</w:t>
      </w:r>
      <w:r>
        <w:rPr>
          <w:rFonts w:asciiTheme="minorHAnsi" w:hAnsiTheme="minorHAnsi"/>
          <w:color w:val="333333"/>
          <w:szCs w:val="24"/>
          <w:lang w:val="es-ES" w:eastAsia="es-ES"/>
        </w:rPr>
        <w:t xml:space="preserve">tificadores globales que pueden </w:t>
      </w:r>
      <w:r w:rsidRPr="009C7317">
        <w:rPr>
          <w:rFonts w:asciiTheme="minorHAnsi" w:hAnsiTheme="minorHAnsi"/>
          <w:color w:val="333333"/>
          <w:szCs w:val="24"/>
          <w:lang w:val="es-ES" w:eastAsia="es-ES"/>
        </w:rPr>
        <w:t xml:space="preserve">ser creados y administrados en forma distribuida para identificar documentos. </w:t>
      </w:r>
    </w:p>
    <w:p w14:paraId="27777735" w14:textId="77777777" w:rsidR="009C7317" w:rsidRPr="009C7317" w:rsidRDefault="009C7317" w:rsidP="009C7317">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sidRPr="006F4814">
        <w:rPr>
          <w:rFonts w:asciiTheme="minorHAnsi" w:hAnsiTheme="minorHAnsi"/>
          <w:b/>
          <w:color w:val="333333"/>
          <w:szCs w:val="24"/>
          <w:lang w:val="es-ES" w:eastAsia="es-ES"/>
        </w:rPr>
        <w:t>HTTP (Hyper Text Transfer Protocol):</w:t>
      </w:r>
      <w:r w:rsidRPr="009C7317">
        <w:rPr>
          <w:rFonts w:asciiTheme="minorHAnsi" w:hAnsiTheme="minorHAnsi"/>
          <w:color w:val="333333"/>
          <w:szCs w:val="24"/>
          <w:lang w:val="es-ES" w:eastAsia="es-ES"/>
        </w:rPr>
        <w:t xml:space="preserve"> protocolo para intercambiar datos en la Web cuyas funcionalidades básicas son poner datos (put) y obtener datos (get) desde el espacio imaginario abstracto. </w:t>
      </w:r>
    </w:p>
    <w:p w14:paraId="2D24FAEE" w14:textId="77777777" w:rsidR="00B65F98" w:rsidRDefault="009C7317" w:rsidP="009C7317">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sidRPr="006F4814">
        <w:rPr>
          <w:rFonts w:asciiTheme="minorHAnsi" w:hAnsiTheme="minorHAnsi"/>
          <w:b/>
          <w:color w:val="333333"/>
          <w:szCs w:val="24"/>
          <w:lang w:val="es-ES" w:eastAsia="es-ES"/>
        </w:rPr>
        <w:t>HTML (Hyper Text Markup Language):</w:t>
      </w:r>
      <w:r w:rsidRPr="009C7317">
        <w:rPr>
          <w:rFonts w:asciiTheme="minorHAnsi" w:hAnsiTheme="minorHAnsi"/>
          <w:color w:val="333333"/>
          <w:szCs w:val="24"/>
          <w:lang w:val="es-ES" w:eastAsia="es-ES"/>
        </w:rPr>
        <w:t xml:space="preserve"> lenguaje para representar información</w:t>
      </w:r>
      <w:r>
        <w:rPr>
          <w:rFonts w:asciiTheme="minorHAnsi" w:hAnsiTheme="minorHAnsi"/>
          <w:color w:val="333333"/>
          <w:szCs w:val="24"/>
          <w:lang w:val="es-ES" w:eastAsia="es-ES"/>
        </w:rPr>
        <w:t xml:space="preserve"> </w:t>
      </w:r>
      <w:r w:rsidR="006F4814" w:rsidRPr="009C7317">
        <w:rPr>
          <w:rFonts w:asciiTheme="minorHAnsi" w:hAnsiTheme="minorHAnsi"/>
          <w:color w:val="333333"/>
          <w:szCs w:val="24"/>
          <w:lang w:val="es-ES" w:eastAsia="es-ES"/>
        </w:rPr>
        <w:t>orientada</w:t>
      </w:r>
      <w:r w:rsidRPr="009C7317">
        <w:rPr>
          <w:rFonts w:asciiTheme="minorHAnsi" w:hAnsiTheme="minorHAnsi"/>
          <w:color w:val="333333"/>
          <w:szCs w:val="24"/>
          <w:lang w:val="es-ES" w:eastAsia="es-ES"/>
        </w:rPr>
        <w:t xml:space="preserve"> a elementos visuales para presentarla visualmente a humanos.</w:t>
      </w:r>
    </w:p>
    <w:p w14:paraId="7EBB4BA8" w14:textId="77777777" w:rsidR="00EA5AFC" w:rsidRPr="00EA5AFC" w:rsidRDefault="00EA5AFC" w:rsidP="00EA5AFC">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sidRPr="006F4814">
        <w:rPr>
          <w:rFonts w:asciiTheme="minorHAnsi" w:hAnsiTheme="minorHAnsi"/>
          <w:b/>
          <w:color w:val="333333"/>
          <w:szCs w:val="24"/>
          <w:lang w:val="es-ES" w:eastAsia="es-ES"/>
        </w:rPr>
        <w:lastRenderedPageBreak/>
        <w:t>XML (eXtensible Markup Language)</w:t>
      </w:r>
      <w:r w:rsidR="006F4814">
        <w:rPr>
          <w:rFonts w:asciiTheme="minorHAnsi" w:hAnsiTheme="minorHAnsi"/>
          <w:color w:val="333333"/>
          <w:szCs w:val="24"/>
          <w:lang w:val="es-ES" w:eastAsia="es-ES"/>
        </w:rPr>
        <w:t>:</w:t>
      </w:r>
      <w:r w:rsidRPr="00EA5AFC">
        <w:rPr>
          <w:rFonts w:asciiTheme="minorHAnsi" w:hAnsiTheme="minorHAnsi"/>
          <w:color w:val="333333"/>
          <w:szCs w:val="24"/>
          <w:lang w:val="es-ES" w:eastAsia="es-ES"/>
        </w:rPr>
        <w:t xml:space="preserve"> es una segunda generación del lenguaje HTML, permite definir la estructura de los documentos con mayor precisión, representando los documentos como árboles y agregando reglas que permiten establecer restricciones en la anidación de los elementos.</w:t>
      </w:r>
    </w:p>
    <w:p w14:paraId="72526C02" w14:textId="77777777" w:rsidR="0074292D" w:rsidRDefault="0074292D" w:rsidP="002D51EB">
      <w:pPr>
        <w:shd w:val="clear" w:color="auto" w:fill="FFFFFF"/>
        <w:spacing w:before="100" w:beforeAutospacing="1" w:after="100" w:afterAutospacing="1" w:line="375" w:lineRule="atLeast"/>
        <w:jc w:val="both"/>
        <w:rPr>
          <w:rFonts w:asciiTheme="minorHAnsi" w:hAnsiTheme="minorHAnsi"/>
          <w:b/>
          <w:color w:val="333333"/>
          <w:szCs w:val="24"/>
          <w:lang w:val="es-ES" w:eastAsia="es-ES"/>
        </w:rPr>
      </w:pPr>
      <w:r>
        <w:rPr>
          <w:rFonts w:asciiTheme="minorHAnsi" w:hAnsiTheme="minorHAnsi"/>
          <w:b/>
          <w:color w:val="333333"/>
          <w:szCs w:val="24"/>
          <w:lang w:val="es-ES" w:eastAsia="es-ES"/>
        </w:rPr>
        <w:t>Datos Abiertos Enlazados</w:t>
      </w:r>
    </w:p>
    <w:p w14:paraId="5F066BDB" w14:textId="77777777" w:rsidR="0074292D" w:rsidRPr="0074292D" w:rsidRDefault="00601793" w:rsidP="002D51EB">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Pr>
          <w:rFonts w:asciiTheme="minorHAnsi" w:hAnsiTheme="minorHAnsi"/>
          <w:color w:val="333333"/>
          <w:szCs w:val="24"/>
          <w:lang w:val="es-ES" w:eastAsia="es-ES"/>
        </w:rPr>
        <w:t xml:space="preserve">Los datos abiertos </w:t>
      </w:r>
      <w:r w:rsidR="007165FC">
        <w:rPr>
          <w:rFonts w:asciiTheme="minorHAnsi" w:hAnsiTheme="minorHAnsi"/>
          <w:color w:val="333333"/>
          <w:szCs w:val="24"/>
          <w:lang w:val="es-ES" w:eastAsia="es-ES"/>
        </w:rPr>
        <w:t xml:space="preserve">están </w:t>
      </w:r>
      <w:r>
        <w:rPr>
          <w:rFonts w:asciiTheme="minorHAnsi" w:hAnsiTheme="minorHAnsi"/>
          <w:color w:val="333333"/>
          <w:szCs w:val="24"/>
          <w:lang w:val="es-ES" w:eastAsia="es-ES"/>
        </w:rPr>
        <w:t>expresados a través de las normas de la web semántica. Se definen como datos abiertos enlazados o vinculados</w:t>
      </w:r>
      <w:r w:rsidR="00000F89">
        <w:rPr>
          <w:rFonts w:asciiTheme="minorHAnsi" w:hAnsiTheme="minorHAnsi"/>
          <w:color w:val="333333"/>
          <w:szCs w:val="24"/>
          <w:lang w:val="es-ES" w:eastAsia="es-ES"/>
        </w:rPr>
        <w:t xml:space="preserve">, con la expresión web semántica la cual </w:t>
      </w:r>
      <w:r w:rsidR="007165FC">
        <w:rPr>
          <w:rFonts w:asciiTheme="minorHAnsi" w:hAnsiTheme="minorHAnsi"/>
          <w:color w:val="333333"/>
          <w:szCs w:val="24"/>
          <w:lang w:val="es-ES" w:eastAsia="es-ES"/>
        </w:rPr>
        <w:t xml:space="preserve">fue </w:t>
      </w:r>
      <w:r w:rsidR="00000F89">
        <w:rPr>
          <w:rFonts w:asciiTheme="minorHAnsi" w:hAnsiTheme="minorHAnsi"/>
          <w:color w:val="333333"/>
          <w:szCs w:val="24"/>
          <w:lang w:val="es-ES" w:eastAsia="es-ES"/>
        </w:rPr>
        <w:t>creada e introducida por Tim Berners-Lee, se entiende la transformación de la web desde una red de documentos, comprensibles solo por el usuario final, a una red de datos</w:t>
      </w:r>
      <w:r w:rsidR="00E51998">
        <w:rPr>
          <w:rFonts w:asciiTheme="minorHAnsi" w:hAnsiTheme="minorHAnsi"/>
          <w:color w:val="333333"/>
          <w:szCs w:val="24"/>
          <w:lang w:val="es-ES" w:eastAsia="es-ES"/>
        </w:rPr>
        <w:t>, comprensibles por los dispositivos conectados, esta es una nueva web, que también es conocida Web of Data</w:t>
      </w:r>
      <w:r w:rsidR="000F3742">
        <w:rPr>
          <w:rFonts w:asciiTheme="minorHAnsi" w:hAnsiTheme="minorHAnsi"/>
          <w:color w:val="333333"/>
          <w:szCs w:val="24"/>
          <w:lang w:val="es-ES" w:eastAsia="es-ES"/>
        </w:rPr>
        <w:t>, es aquí donde surge la gran utilidad de los datos enlazados</w:t>
      </w:r>
      <w:r w:rsidR="007165FC">
        <w:rPr>
          <w:rFonts w:asciiTheme="minorHAnsi" w:hAnsiTheme="minorHAnsi"/>
          <w:color w:val="333333"/>
          <w:szCs w:val="24"/>
          <w:lang w:val="es-ES" w:eastAsia="es-ES"/>
        </w:rPr>
        <w:t>,</w:t>
      </w:r>
      <w:r w:rsidR="000F3742">
        <w:rPr>
          <w:rFonts w:asciiTheme="minorHAnsi" w:hAnsiTheme="minorHAnsi"/>
          <w:color w:val="333333"/>
          <w:szCs w:val="24"/>
          <w:lang w:val="es-ES" w:eastAsia="es-ES"/>
        </w:rPr>
        <w:t xml:space="preserve"> </w:t>
      </w:r>
      <w:r w:rsidR="007165FC">
        <w:rPr>
          <w:rFonts w:asciiTheme="minorHAnsi" w:hAnsiTheme="minorHAnsi"/>
          <w:color w:val="333333"/>
          <w:szCs w:val="24"/>
          <w:lang w:val="es-ES" w:eastAsia="es-ES"/>
        </w:rPr>
        <w:t>ya que se explican las relaciones entre los datos dispersos en toda la red, esto permite armar una red totalmente funcional de datos donde los dispositivos además de interpretar de manera mecánica el significados de los datos, logra</w:t>
      </w:r>
      <w:r w:rsidR="008B4027">
        <w:rPr>
          <w:rFonts w:asciiTheme="minorHAnsi" w:hAnsiTheme="minorHAnsi"/>
          <w:color w:val="333333"/>
          <w:szCs w:val="24"/>
          <w:lang w:val="es-ES" w:eastAsia="es-ES"/>
        </w:rPr>
        <w:t xml:space="preserve">n aportar un nuevo conocimiento, a partir de esa información correctamente interpretada </w:t>
      </w:r>
      <w:r w:rsidR="00000F89">
        <w:rPr>
          <w:rFonts w:asciiTheme="minorHAnsi" w:hAnsiTheme="minorHAnsi"/>
          <w:color w:val="333333"/>
          <w:szCs w:val="24"/>
          <w:lang w:val="es-ES" w:eastAsia="es-ES"/>
        </w:rPr>
        <w:t xml:space="preserve">  </w:t>
      </w:r>
      <w:r>
        <w:rPr>
          <w:rFonts w:asciiTheme="minorHAnsi" w:hAnsiTheme="minorHAnsi"/>
          <w:color w:val="333333"/>
          <w:szCs w:val="24"/>
          <w:lang w:val="es-ES" w:eastAsia="es-ES"/>
        </w:rPr>
        <w:t xml:space="preserve"> </w:t>
      </w:r>
    </w:p>
    <w:p w14:paraId="14649664" w14:textId="77777777" w:rsidR="009B0ED5" w:rsidRDefault="009B0ED5" w:rsidP="002D51EB">
      <w:pPr>
        <w:shd w:val="clear" w:color="auto" w:fill="FFFFFF"/>
        <w:spacing w:before="100" w:beforeAutospacing="1" w:after="100" w:afterAutospacing="1" w:line="375" w:lineRule="atLeast"/>
        <w:jc w:val="both"/>
        <w:rPr>
          <w:rFonts w:asciiTheme="minorHAnsi" w:hAnsiTheme="minorHAnsi"/>
          <w:b/>
          <w:color w:val="333333"/>
          <w:szCs w:val="24"/>
          <w:lang w:val="es-ES" w:eastAsia="es-ES"/>
        </w:rPr>
      </w:pPr>
      <w:r w:rsidRPr="009B0ED5">
        <w:rPr>
          <w:rFonts w:asciiTheme="minorHAnsi" w:hAnsiTheme="minorHAnsi"/>
          <w:b/>
          <w:color w:val="333333"/>
          <w:szCs w:val="24"/>
          <w:lang w:val="es-ES" w:eastAsia="es-ES"/>
        </w:rPr>
        <w:t>Web Semántica</w:t>
      </w:r>
    </w:p>
    <w:p w14:paraId="71EA2808" w14:textId="77777777" w:rsidR="001A43C7" w:rsidRDefault="009B0ED5" w:rsidP="002D51EB">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Pr>
          <w:rFonts w:asciiTheme="minorHAnsi" w:hAnsiTheme="minorHAnsi"/>
          <w:color w:val="333333"/>
          <w:szCs w:val="24"/>
          <w:lang w:val="es-ES" w:eastAsia="es-ES"/>
        </w:rPr>
        <w:t>E</w:t>
      </w:r>
      <w:r w:rsidR="00DA03F6">
        <w:rPr>
          <w:rFonts w:asciiTheme="minorHAnsi" w:hAnsiTheme="minorHAnsi"/>
          <w:color w:val="333333"/>
          <w:szCs w:val="24"/>
          <w:lang w:val="es-ES" w:eastAsia="es-ES"/>
        </w:rPr>
        <w:t>s la web de d</w:t>
      </w:r>
      <w:r w:rsidR="002D51EB" w:rsidRPr="002D51EB">
        <w:rPr>
          <w:rFonts w:asciiTheme="minorHAnsi" w:hAnsiTheme="minorHAnsi"/>
          <w:color w:val="333333"/>
          <w:szCs w:val="24"/>
          <w:lang w:val="es-ES" w:eastAsia="es-ES"/>
        </w:rPr>
        <w:t xml:space="preserve">atos procesables por máquinas, que utiliza un modelo de datos que se conoce como Resource </w:t>
      </w:r>
      <w:r w:rsidR="002D51EB" w:rsidRPr="002D51EB">
        <w:rPr>
          <w:rFonts w:asciiTheme="minorHAnsi" w:hAnsiTheme="minorHAnsi"/>
          <w:color w:val="333333"/>
          <w:szCs w:val="24"/>
          <w:lang w:eastAsia="es-ES"/>
        </w:rPr>
        <w:t>Description Framework (RDF)</w:t>
      </w:r>
      <w:r w:rsidR="001A43C7">
        <w:rPr>
          <w:rFonts w:asciiTheme="minorHAnsi" w:hAnsiTheme="minorHAnsi"/>
          <w:color w:val="333333"/>
          <w:szCs w:val="24"/>
          <w:lang w:eastAsia="es-ES"/>
        </w:rPr>
        <w:t xml:space="preserve"> el cual </w:t>
      </w:r>
      <w:r w:rsidR="001A43C7" w:rsidRPr="002D51EB">
        <w:rPr>
          <w:rFonts w:asciiTheme="minorHAnsi" w:hAnsiTheme="minorHAnsi"/>
          <w:color w:val="333333"/>
          <w:szCs w:val="24"/>
          <w:lang w:val="es-ES" w:eastAsia="es-ES"/>
        </w:rPr>
        <w:t>fue</w:t>
      </w:r>
      <w:r w:rsidR="002D51EB" w:rsidRPr="002D51EB">
        <w:rPr>
          <w:rFonts w:asciiTheme="minorHAnsi" w:hAnsiTheme="minorHAnsi"/>
          <w:color w:val="333333"/>
          <w:szCs w:val="24"/>
          <w:lang w:val="es-ES" w:eastAsia="es-ES"/>
        </w:rPr>
        <w:t xml:space="preserve"> diseñado para facilitar el</w:t>
      </w:r>
      <w:r w:rsidR="002D51EB">
        <w:rPr>
          <w:rFonts w:asciiTheme="minorHAnsi" w:hAnsiTheme="minorHAnsi"/>
          <w:color w:val="333333"/>
          <w:szCs w:val="24"/>
          <w:lang w:val="es-ES" w:eastAsia="es-ES"/>
        </w:rPr>
        <w:t xml:space="preserve"> </w:t>
      </w:r>
      <w:r w:rsidR="00DA03F6">
        <w:rPr>
          <w:rFonts w:asciiTheme="minorHAnsi" w:hAnsiTheme="minorHAnsi"/>
          <w:color w:val="333333"/>
          <w:szCs w:val="24"/>
          <w:lang w:val="es-ES" w:eastAsia="es-ES"/>
        </w:rPr>
        <w:t>tratamiento</w:t>
      </w:r>
      <w:r w:rsidR="002D51EB" w:rsidRPr="002D51EB">
        <w:rPr>
          <w:rFonts w:asciiTheme="minorHAnsi" w:hAnsiTheme="minorHAnsi"/>
          <w:color w:val="333333"/>
          <w:szCs w:val="24"/>
          <w:lang w:val="es-ES" w:eastAsia="es-ES"/>
        </w:rPr>
        <w:t xml:space="preserve"> auto</w:t>
      </w:r>
      <w:r w:rsidR="00DA03F6">
        <w:rPr>
          <w:rFonts w:asciiTheme="minorHAnsi" w:hAnsiTheme="minorHAnsi"/>
          <w:color w:val="333333"/>
          <w:szCs w:val="24"/>
          <w:lang w:val="es-ES" w:eastAsia="es-ES"/>
        </w:rPr>
        <w:t>mático de la información en la w</w:t>
      </w:r>
      <w:r w:rsidR="002D51EB" w:rsidRPr="002D51EB">
        <w:rPr>
          <w:rFonts w:asciiTheme="minorHAnsi" w:hAnsiTheme="minorHAnsi"/>
          <w:color w:val="333333"/>
          <w:szCs w:val="24"/>
          <w:lang w:val="es-ES" w:eastAsia="es-ES"/>
        </w:rPr>
        <w:t xml:space="preserve">eb por medio de metadatos. </w:t>
      </w:r>
      <w:r w:rsidR="00DA03F6">
        <w:rPr>
          <w:rFonts w:asciiTheme="minorHAnsi" w:hAnsiTheme="minorHAnsi"/>
          <w:color w:val="333333"/>
          <w:szCs w:val="24"/>
          <w:lang w:val="es-ES" w:eastAsia="es-ES"/>
        </w:rPr>
        <w:t>Es de gran utilidad</w:t>
      </w:r>
      <w:r w:rsidR="002D51EB" w:rsidRPr="002D51EB">
        <w:rPr>
          <w:rFonts w:asciiTheme="minorHAnsi" w:hAnsiTheme="minorHAnsi"/>
          <w:color w:val="333333"/>
          <w:szCs w:val="24"/>
          <w:lang w:val="es-ES" w:eastAsia="es-ES"/>
        </w:rPr>
        <w:t xml:space="preserve"> </w:t>
      </w:r>
      <w:r w:rsidR="00DA03F6">
        <w:rPr>
          <w:rFonts w:asciiTheme="minorHAnsi" w:hAnsiTheme="minorHAnsi"/>
          <w:color w:val="333333"/>
          <w:szCs w:val="24"/>
          <w:lang w:val="es-ES" w:eastAsia="es-ES"/>
        </w:rPr>
        <w:t xml:space="preserve"> cuando </w:t>
      </w:r>
      <w:r w:rsidR="002D51EB" w:rsidRPr="002D51EB">
        <w:rPr>
          <w:rFonts w:asciiTheme="minorHAnsi" w:hAnsiTheme="minorHAnsi"/>
          <w:color w:val="333333"/>
          <w:szCs w:val="24"/>
          <w:lang w:val="es-ES" w:eastAsia="es-ES"/>
        </w:rPr>
        <w:t>la información necesita ser procesada por aplicaciones, en vez de sólo ser</w:t>
      </w:r>
      <w:r w:rsidR="002D51EB">
        <w:rPr>
          <w:rFonts w:asciiTheme="minorHAnsi" w:hAnsiTheme="minorHAnsi"/>
          <w:color w:val="333333"/>
          <w:szCs w:val="24"/>
          <w:lang w:val="es-ES" w:eastAsia="es-ES"/>
        </w:rPr>
        <w:t xml:space="preserve"> </w:t>
      </w:r>
      <w:r w:rsidR="00DA03F6">
        <w:rPr>
          <w:rFonts w:asciiTheme="minorHAnsi" w:hAnsiTheme="minorHAnsi"/>
          <w:color w:val="333333"/>
          <w:szCs w:val="24"/>
          <w:lang w:val="es-ES" w:eastAsia="es-ES"/>
        </w:rPr>
        <w:t>desplegada para el público en común</w:t>
      </w:r>
      <w:r w:rsidR="002D51EB" w:rsidRPr="002D51EB">
        <w:rPr>
          <w:rFonts w:asciiTheme="minorHAnsi" w:hAnsiTheme="minorHAnsi"/>
          <w:color w:val="333333"/>
          <w:szCs w:val="24"/>
          <w:lang w:val="es-ES" w:eastAsia="es-ES"/>
        </w:rPr>
        <w:t>.</w:t>
      </w:r>
    </w:p>
    <w:p w14:paraId="3F0EB377" w14:textId="77777777" w:rsidR="001A43C7" w:rsidRDefault="001A43C7" w:rsidP="001A43C7">
      <w:pPr>
        <w:shd w:val="clear" w:color="auto" w:fill="FFFFFF"/>
        <w:spacing w:before="100" w:beforeAutospacing="1" w:after="100" w:afterAutospacing="1" w:line="375" w:lineRule="atLeast"/>
        <w:jc w:val="both"/>
        <w:rPr>
          <w:rFonts w:asciiTheme="minorHAnsi" w:hAnsiTheme="minorHAnsi"/>
          <w:b/>
          <w:color w:val="333333"/>
          <w:szCs w:val="24"/>
          <w:lang w:val="es-ES" w:eastAsia="es-ES"/>
        </w:rPr>
      </w:pPr>
      <w:r>
        <w:rPr>
          <w:rFonts w:asciiTheme="minorHAnsi" w:hAnsiTheme="minorHAnsi"/>
          <w:b/>
          <w:color w:val="333333"/>
          <w:szCs w:val="24"/>
          <w:lang w:val="es-ES" w:eastAsia="es-ES"/>
        </w:rPr>
        <w:t>RDF (</w:t>
      </w:r>
      <w:r w:rsidRPr="009C1111">
        <w:rPr>
          <w:rFonts w:asciiTheme="minorHAnsi" w:hAnsiTheme="minorHAnsi"/>
          <w:b/>
          <w:color w:val="333333"/>
          <w:szCs w:val="24"/>
          <w:lang w:val="es-ES" w:eastAsia="es-ES"/>
        </w:rPr>
        <w:t>Marco de Descripción de Recursos</w:t>
      </w:r>
      <w:r>
        <w:rPr>
          <w:rFonts w:asciiTheme="minorHAnsi" w:hAnsiTheme="minorHAnsi"/>
          <w:b/>
          <w:color w:val="333333"/>
          <w:szCs w:val="24"/>
          <w:lang w:val="es-ES" w:eastAsia="es-ES"/>
        </w:rPr>
        <w:t>)</w:t>
      </w:r>
    </w:p>
    <w:p w14:paraId="3207C01C" w14:textId="77777777" w:rsidR="001A43C7" w:rsidRDefault="001A43C7" w:rsidP="001A43C7">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Pr>
          <w:rFonts w:asciiTheme="minorHAnsi" w:hAnsiTheme="minorHAnsi"/>
          <w:color w:val="333333"/>
          <w:szCs w:val="24"/>
          <w:lang w:val="es-ES" w:eastAsia="es-ES"/>
        </w:rPr>
        <w:t xml:space="preserve">Es toda una familia de especificaciones de la World Wide Web Consortium originalmente  diseñado como un modelo para metadatos, en la actualidad es usado como un método a implementar para la descripción conceptual o modelado de la información que se implementa en la web, bajo la utilización de una variedad de notaciones, sintaxis y formatos de serialización de datos. </w:t>
      </w:r>
    </w:p>
    <w:p w14:paraId="6E61D0E1" w14:textId="77777777" w:rsidR="002D51EB" w:rsidRPr="002D51EB" w:rsidRDefault="002D51EB" w:rsidP="002D51EB">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Pr>
          <w:rFonts w:asciiTheme="minorHAnsi" w:hAnsiTheme="minorHAnsi"/>
          <w:color w:val="333333"/>
          <w:szCs w:val="24"/>
          <w:lang w:val="es-ES" w:eastAsia="es-ES"/>
        </w:rPr>
        <w:lastRenderedPageBreak/>
        <w:t>R</w:t>
      </w:r>
      <w:r w:rsidRPr="002D51EB">
        <w:rPr>
          <w:rFonts w:asciiTheme="minorHAnsi" w:hAnsiTheme="minorHAnsi"/>
          <w:color w:val="333333"/>
          <w:szCs w:val="24"/>
          <w:lang w:val="es-ES" w:eastAsia="es-ES"/>
        </w:rPr>
        <w:t>DF está basado en la forma básica de una oración, c</w:t>
      </w:r>
      <w:r>
        <w:rPr>
          <w:rFonts w:asciiTheme="minorHAnsi" w:hAnsiTheme="minorHAnsi"/>
          <w:color w:val="333333"/>
          <w:szCs w:val="24"/>
          <w:lang w:val="es-ES" w:eastAsia="es-ES"/>
        </w:rPr>
        <w:t xml:space="preserve">ompuesta de sujeto, predicado y </w:t>
      </w:r>
      <w:r w:rsidRPr="002D51EB">
        <w:rPr>
          <w:rFonts w:asciiTheme="minorHAnsi" w:hAnsiTheme="minorHAnsi"/>
          <w:color w:val="333333"/>
          <w:szCs w:val="24"/>
          <w:lang w:val="es-ES" w:eastAsia="es-ES"/>
        </w:rPr>
        <w:t>objeto, que pueden formar tripletas (s,</w:t>
      </w:r>
      <w:r w:rsidR="0074292D">
        <w:rPr>
          <w:rFonts w:asciiTheme="minorHAnsi" w:hAnsiTheme="minorHAnsi"/>
          <w:color w:val="333333"/>
          <w:szCs w:val="24"/>
          <w:lang w:val="es-ES" w:eastAsia="es-ES"/>
        </w:rPr>
        <w:t xml:space="preserve"> </w:t>
      </w:r>
      <w:r w:rsidRPr="002D51EB">
        <w:rPr>
          <w:rFonts w:asciiTheme="minorHAnsi" w:hAnsiTheme="minorHAnsi"/>
          <w:color w:val="333333"/>
          <w:szCs w:val="24"/>
          <w:lang w:val="es-ES" w:eastAsia="es-ES"/>
        </w:rPr>
        <w:t>p,</w:t>
      </w:r>
      <w:r w:rsidR="0074292D">
        <w:rPr>
          <w:rFonts w:asciiTheme="minorHAnsi" w:hAnsiTheme="minorHAnsi"/>
          <w:color w:val="333333"/>
          <w:szCs w:val="24"/>
          <w:lang w:val="es-ES" w:eastAsia="es-ES"/>
        </w:rPr>
        <w:t xml:space="preserve"> </w:t>
      </w:r>
      <w:r w:rsidRPr="002D51EB">
        <w:rPr>
          <w:rFonts w:asciiTheme="minorHAnsi" w:hAnsiTheme="minorHAnsi"/>
          <w:color w:val="333333"/>
          <w:szCs w:val="24"/>
          <w:lang w:val="es-ES" w:eastAsia="es-ES"/>
        </w:rPr>
        <w:t>o) para ser entendidas como fórmulas lógicas binarias del tipo p(s,</w:t>
      </w:r>
      <w:r w:rsidR="0074292D">
        <w:rPr>
          <w:rFonts w:asciiTheme="minorHAnsi" w:hAnsiTheme="minorHAnsi"/>
          <w:color w:val="333333"/>
          <w:szCs w:val="24"/>
          <w:lang w:val="es-ES" w:eastAsia="es-ES"/>
        </w:rPr>
        <w:t xml:space="preserve"> </w:t>
      </w:r>
      <w:r w:rsidRPr="002D51EB">
        <w:rPr>
          <w:rFonts w:asciiTheme="minorHAnsi" w:hAnsiTheme="minorHAnsi"/>
          <w:color w:val="333333"/>
          <w:szCs w:val="24"/>
          <w:lang w:val="es-ES" w:eastAsia="es-ES"/>
        </w:rPr>
        <w:t xml:space="preserve">o). </w:t>
      </w:r>
    </w:p>
    <w:p w14:paraId="3997385B" w14:textId="77777777" w:rsidR="001A43C7" w:rsidRDefault="002D51EB" w:rsidP="002D51EB">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sidRPr="002D51EB">
        <w:rPr>
          <w:rFonts w:asciiTheme="minorHAnsi" w:hAnsiTheme="minorHAnsi"/>
          <w:color w:val="333333"/>
          <w:szCs w:val="24"/>
          <w:lang w:val="es-ES" w:eastAsia="es-ES"/>
        </w:rPr>
        <w:t>Un conjunto de tripletas puede ser interpretado como una red semántica, es decir, como un</w:t>
      </w:r>
      <w:r>
        <w:rPr>
          <w:rFonts w:asciiTheme="minorHAnsi" w:hAnsiTheme="minorHAnsi"/>
          <w:color w:val="333333"/>
          <w:szCs w:val="24"/>
          <w:lang w:val="es-ES" w:eastAsia="es-ES"/>
        </w:rPr>
        <w:t xml:space="preserve"> </w:t>
      </w:r>
      <w:r w:rsidRPr="002D51EB">
        <w:rPr>
          <w:rFonts w:asciiTheme="minorHAnsi" w:hAnsiTheme="minorHAnsi"/>
          <w:color w:val="333333"/>
          <w:szCs w:val="24"/>
          <w:lang w:val="es-ES" w:eastAsia="es-ES"/>
        </w:rPr>
        <w:t>grafo dirigido con nodos y arcos rotulados, donde para cada tripleta hay un arco rotulado</w:t>
      </w:r>
      <w:r>
        <w:rPr>
          <w:rFonts w:asciiTheme="minorHAnsi" w:hAnsiTheme="minorHAnsi"/>
          <w:color w:val="333333"/>
          <w:szCs w:val="24"/>
          <w:lang w:val="es-ES" w:eastAsia="es-ES"/>
        </w:rPr>
        <w:t xml:space="preserve"> </w:t>
      </w:r>
      <w:r w:rsidRPr="002D51EB">
        <w:rPr>
          <w:rFonts w:asciiTheme="minorHAnsi" w:hAnsiTheme="minorHAnsi"/>
          <w:color w:val="333333"/>
          <w:szCs w:val="24"/>
          <w:lang w:val="es-ES" w:eastAsia="es-ES"/>
        </w:rPr>
        <w:t xml:space="preserve">con el predicado y los nodos inicial y final son rotulados con el sujeto y el objeto. RDF además de describir una estructura de grafos, también define los conceptos de clase e instancia. </w:t>
      </w:r>
      <w:r w:rsidR="001A43C7">
        <w:rPr>
          <w:rFonts w:asciiTheme="minorHAnsi" w:hAnsiTheme="minorHAnsi"/>
          <w:color w:val="333333"/>
          <w:szCs w:val="24"/>
          <w:lang w:val="es-ES" w:eastAsia="es-ES"/>
        </w:rPr>
        <w:t xml:space="preserve">Es semejante al enfoque que poseen los modelos clásicos como entidad-relación o diagramas de clases, ya que está basado en realizar declaraciones sobre los recursos que en su mayoría son web  </w:t>
      </w:r>
    </w:p>
    <w:p w14:paraId="7959D532" w14:textId="77777777" w:rsidR="00802B11" w:rsidRDefault="00C12445" w:rsidP="00802B11">
      <w:pPr>
        <w:shd w:val="clear" w:color="auto" w:fill="FFFFFF"/>
        <w:spacing w:before="100" w:beforeAutospacing="1" w:after="100" w:afterAutospacing="1" w:line="375" w:lineRule="atLeast"/>
        <w:jc w:val="both"/>
        <w:rPr>
          <w:rFonts w:asciiTheme="minorHAnsi" w:hAnsiTheme="minorHAnsi"/>
          <w:b/>
          <w:color w:val="333333"/>
          <w:szCs w:val="24"/>
          <w:lang w:val="es-ES" w:eastAsia="es-ES"/>
        </w:rPr>
      </w:pPr>
      <w:r>
        <w:rPr>
          <w:rFonts w:asciiTheme="minorHAnsi" w:hAnsiTheme="minorHAnsi"/>
          <w:b/>
          <w:color w:val="333333"/>
          <w:szCs w:val="24"/>
          <w:lang w:val="es-ES" w:eastAsia="es-ES"/>
        </w:rPr>
        <w:t>Conjunto de D</w:t>
      </w:r>
      <w:r w:rsidR="00802B11">
        <w:rPr>
          <w:rFonts w:asciiTheme="minorHAnsi" w:hAnsiTheme="minorHAnsi"/>
          <w:b/>
          <w:color w:val="333333"/>
          <w:szCs w:val="24"/>
          <w:lang w:val="es-ES" w:eastAsia="es-ES"/>
        </w:rPr>
        <w:t>atos</w:t>
      </w:r>
    </w:p>
    <w:p w14:paraId="0654CCB7" w14:textId="77777777" w:rsidR="00C12445" w:rsidRPr="00C12445" w:rsidRDefault="00C12445" w:rsidP="00802B11">
      <w:pPr>
        <w:shd w:val="clear" w:color="auto" w:fill="FFFFFF"/>
        <w:spacing w:before="100" w:beforeAutospacing="1" w:after="100" w:afterAutospacing="1" w:line="375" w:lineRule="atLeast"/>
        <w:jc w:val="both"/>
        <w:rPr>
          <w:rFonts w:asciiTheme="minorHAnsi" w:hAnsiTheme="minorHAnsi"/>
          <w:b/>
          <w:color w:val="auto"/>
          <w:szCs w:val="24"/>
          <w:lang w:val="es-ES" w:eastAsia="es-ES"/>
        </w:rPr>
      </w:pPr>
      <w:r w:rsidRPr="00C12445">
        <w:rPr>
          <w:rFonts w:asciiTheme="minorHAnsi" w:hAnsiTheme="minorHAnsi" w:cs="Arial"/>
          <w:color w:val="auto"/>
          <w:szCs w:val="24"/>
          <w:shd w:val="clear" w:color="auto" w:fill="FFFFFF"/>
          <w:lang w:val="es-ES"/>
        </w:rPr>
        <w:t>U</w:t>
      </w:r>
      <w:r w:rsidRPr="00C12445">
        <w:rPr>
          <w:rFonts w:asciiTheme="minorHAnsi" w:hAnsiTheme="minorHAnsi" w:cs="Arial"/>
          <w:color w:val="auto"/>
          <w:szCs w:val="24"/>
          <w:shd w:val="clear" w:color="auto" w:fill="FFFFFF"/>
        </w:rPr>
        <w:t>n conjunto de datos corresponde a los contenidos de una única</w:t>
      </w:r>
      <w:r w:rsidRPr="00C12445">
        <w:rPr>
          <w:rStyle w:val="apple-converted-space"/>
          <w:rFonts w:asciiTheme="minorHAnsi" w:hAnsiTheme="minorHAnsi" w:cs="Arial"/>
          <w:color w:val="auto"/>
          <w:szCs w:val="24"/>
          <w:shd w:val="clear" w:color="auto" w:fill="FFFFFF"/>
        </w:rPr>
        <w:t> </w:t>
      </w:r>
      <w:hyperlink r:id="rId14" w:tooltip="Tabla (base de datos)" w:history="1">
        <w:r w:rsidRPr="00C12445">
          <w:rPr>
            <w:rStyle w:val="Hipervnculo"/>
            <w:rFonts w:asciiTheme="minorHAnsi" w:hAnsiTheme="minorHAnsi" w:cs="Arial"/>
            <w:color w:val="auto"/>
            <w:szCs w:val="24"/>
            <w:u w:val="none"/>
            <w:shd w:val="clear" w:color="auto" w:fill="FFFFFF"/>
          </w:rPr>
          <w:t>tabla de base de datos</w:t>
        </w:r>
      </w:hyperlink>
      <w:r w:rsidRPr="00C12445">
        <w:rPr>
          <w:rFonts w:asciiTheme="minorHAnsi" w:hAnsiTheme="minorHAnsi" w:cs="Arial"/>
          <w:color w:val="auto"/>
          <w:szCs w:val="24"/>
          <w:shd w:val="clear" w:color="auto" w:fill="FFFFFF"/>
        </w:rPr>
        <w:t>, o una única matriz de datos estadística, donde cada</w:t>
      </w:r>
      <w:r w:rsidRPr="00C12445">
        <w:rPr>
          <w:rStyle w:val="apple-converted-space"/>
          <w:rFonts w:asciiTheme="minorHAnsi" w:hAnsiTheme="minorHAnsi" w:cs="Arial"/>
          <w:color w:val="auto"/>
          <w:szCs w:val="24"/>
          <w:shd w:val="clear" w:color="auto" w:fill="FFFFFF"/>
        </w:rPr>
        <w:t> </w:t>
      </w:r>
      <w:hyperlink r:id="rId15" w:tooltip="Columna (base de datos)" w:history="1">
        <w:r w:rsidRPr="00C12445">
          <w:rPr>
            <w:rStyle w:val="Hipervnculo"/>
            <w:rFonts w:asciiTheme="minorHAnsi" w:hAnsiTheme="minorHAnsi" w:cs="Arial"/>
            <w:color w:val="auto"/>
            <w:szCs w:val="24"/>
            <w:u w:val="none"/>
            <w:shd w:val="clear" w:color="auto" w:fill="FFFFFF"/>
          </w:rPr>
          <w:t>columna</w:t>
        </w:r>
      </w:hyperlink>
      <w:r w:rsidRPr="00C12445">
        <w:rPr>
          <w:rStyle w:val="apple-converted-space"/>
          <w:rFonts w:asciiTheme="minorHAnsi" w:hAnsiTheme="minorHAnsi" w:cs="Arial"/>
          <w:color w:val="auto"/>
          <w:szCs w:val="24"/>
          <w:shd w:val="clear" w:color="auto" w:fill="FFFFFF"/>
        </w:rPr>
        <w:t> </w:t>
      </w:r>
      <w:r w:rsidRPr="00C12445">
        <w:rPr>
          <w:rFonts w:asciiTheme="minorHAnsi" w:hAnsiTheme="minorHAnsi" w:cs="Arial"/>
          <w:color w:val="auto"/>
          <w:szCs w:val="24"/>
          <w:shd w:val="clear" w:color="auto" w:fill="FFFFFF"/>
        </w:rPr>
        <w:t>de la tabla representa una variable en particular, y cada</w:t>
      </w:r>
      <w:r w:rsidRPr="00C12445">
        <w:rPr>
          <w:rStyle w:val="apple-converted-space"/>
          <w:rFonts w:asciiTheme="minorHAnsi" w:hAnsiTheme="minorHAnsi" w:cs="Arial"/>
          <w:color w:val="auto"/>
          <w:szCs w:val="24"/>
          <w:shd w:val="clear" w:color="auto" w:fill="FFFFFF"/>
        </w:rPr>
        <w:t> </w:t>
      </w:r>
      <w:hyperlink r:id="rId16" w:tooltip="Registro (base de datos)" w:history="1">
        <w:r w:rsidRPr="00C12445">
          <w:rPr>
            <w:rStyle w:val="Hipervnculo"/>
            <w:rFonts w:asciiTheme="minorHAnsi" w:hAnsiTheme="minorHAnsi" w:cs="Arial"/>
            <w:color w:val="auto"/>
            <w:szCs w:val="24"/>
            <w:u w:val="none"/>
            <w:shd w:val="clear" w:color="auto" w:fill="FFFFFF"/>
          </w:rPr>
          <w:t>fila</w:t>
        </w:r>
      </w:hyperlink>
      <w:r w:rsidRPr="00C12445">
        <w:rPr>
          <w:rStyle w:val="apple-converted-space"/>
          <w:rFonts w:asciiTheme="minorHAnsi" w:hAnsiTheme="minorHAnsi" w:cs="Arial"/>
          <w:color w:val="auto"/>
          <w:szCs w:val="24"/>
          <w:shd w:val="clear" w:color="auto" w:fill="FFFFFF"/>
        </w:rPr>
        <w:t> </w:t>
      </w:r>
      <w:r w:rsidRPr="00C12445">
        <w:rPr>
          <w:rFonts w:asciiTheme="minorHAnsi" w:hAnsiTheme="minorHAnsi" w:cs="Arial"/>
          <w:color w:val="auto"/>
          <w:szCs w:val="24"/>
          <w:shd w:val="clear" w:color="auto" w:fill="FFFFFF"/>
        </w:rPr>
        <w:t>representa a un miembro determinado del conjunto de datos en cuestión. Un conjunto de datos contiene los valores para cada una de las variables, como podrían ser la altura y el peso de un objeto, que corresponden a cada miembro del conjunto de datos. Cada uno de estos valores se conoce con el nombre de</w:t>
      </w:r>
      <w:r w:rsidRPr="00C12445">
        <w:rPr>
          <w:rStyle w:val="apple-converted-space"/>
          <w:rFonts w:asciiTheme="minorHAnsi" w:hAnsiTheme="minorHAnsi" w:cs="Arial"/>
          <w:color w:val="auto"/>
          <w:szCs w:val="24"/>
          <w:shd w:val="clear" w:color="auto" w:fill="FFFFFF"/>
        </w:rPr>
        <w:t> </w:t>
      </w:r>
      <w:hyperlink r:id="rId17" w:tooltip="Dato" w:history="1">
        <w:r w:rsidRPr="00C12445">
          <w:rPr>
            <w:rStyle w:val="Hipervnculo"/>
            <w:rFonts w:asciiTheme="minorHAnsi" w:hAnsiTheme="minorHAnsi" w:cs="Arial"/>
            <w:color w:val="auto"/>
            <w:szCs w:val="24"/>
            <w:u w:val="none"/>
            <w:shd w:val="clear" w:color="auto" w:fill="FFFFFF"/>
          </w:rPr>
          <w:t>dato</w:t>
        </w:r>
      </w:hyperlink>
      <w:r w:rsidRPr="00C12445">
        <w:rPr>
          <w:rFonts w:asciiTheme="minorHAnsi" w:hAnsiTheme="minorHAnsi" w:cs="Arial"/>
          <w:color w:val="auto"/>
          <w:szCs w:val="24"/>
          <w:shd w:val="clear" w:color="auto" w:fill="FFFFFF"/>
        </w:rPr>
        <w:t>. El conjunto de datos puede incluir datos para uno o más miembros en función de su número de filas</w:t>
      </w:r>
    </w:p>
    <w:p w14:paraId="7E3E2B2B" w14:textId="77777777" w:rsidR="00802B11" w:rsidRDefault="00C12445" w:rsidP="00802B11">
      <w:pPr>
        <w:shd w:val="clear" w:color="auto" w:fill="FFFFFF"/>
        <w:spacing w:before="100" w:beforeAutospacing="1" w:after="100" w:afterAutospacing="1" w:line="375" w:lineRule="atLeast"/>
        <w:jc w:val="both"/>
        <w:rPr>
          <w:rFonts w:asciiTheme="minorHAnsi" w:hAnsiTheme="minorHAnsi"/>
          <w:b/>
          <w:color w:val="333333"/>
          <w:szCs w:val="24"/>
          <w:lang w:val="es-ES" w:eastAsia="es-ES"/>
        </w:rPr>
      </w:pPr>
      <w:r>
        <w:rPr>
          <w:rFonts w:asciiTheme="minorHAnsi" w:hAnsiTheme="minorHAnsi"/>
          <w:b/>
          <w:color w:val="333333"/>
          <w:szCs w:val="24"/>
          <w:lang w:val="es-ES" w:eastAsia="es-ES"/>
        </w:rPr>
        <w:t>Catálogos de D</w:t>
      </w:r>
      <w:r w:rsidR="00802B11" w:rsidRPr="00802B11">
        <w:rPr>
          <w:rFonts w:asciiTheme="minorHAnsi" w:hAnsiTheme="minorHAnsi"/>
          <w:b/>
          <w:color w:val="333333"/>
          <w:szCs w:val="24"/>
          <w:lang w:val="es-ES" w:eastAsia="es-ES"/>
        </w:rPr>
        <w:t xml:space="preserve">atos </w:t>
      </w:r>
    </w:p>
    <w:p w14:paraId="320B14A5" w14:textId="77777777" w:rsidR="005B1627" w:rsidRDefault="00032F58" w:rsidP="00802B11">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Pr>
          <w:rFonts w:asciiTheme="minorHAnsi" w:hAnsiTheme="minorHAnsi"/>
          <w:color w:val="333333"/>
          <w:szCs w:val="24"/>
          <w:lang w:val="es-ES" w:eastAsia="es-ES"/>
        </w:rPr>
        <w:t>Los catálogos de datos son aquellos que hacen accesible y dan referencias</w:t>
      </w:r>
      <w:r w:rsidR="005B1627">
        <w:rPr>
          <w:rFonts w:asciiTheme="minorHAnsi" w:hAnsiTheme="minorHAnsi"/>
          <w:color w:val="333333"/>
          <w:szCs w:val="24"/>
          <w:lang w:val="es-ES" w:eastAsia="es-ES"/>
        </w:rPr>
        <w:t xml:space="preserve"> exactas a los conjuntos de datos, pero poseen inconvenientes a la hora de integrar datos, el modelo RDF  proporciona las herramientas necesarias para integrar lógicamente los datos  y consultas.</w:t>
      </w:r>
    </w:p>
    <w:p w14:paraId="6E23D9E0" w14:textId="6BF95486" w:rsidR="005B1627" w:rsidRDefault="005B1627" w:rsidP="005B1627">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Pr>
          <w:rFonts w:asciiTheme="minorHAnsi" w:hAnsiTheme="minorHAnsi"/>
          <w:color w:val="333333"/>
          <w:szCs w:val="24"/>
          <w:lang w:val="es-ES" w:eastAsia="es-ES"/>
        </w:rPr>
        <w:t>Los catálogos también pueden ser definidos como un portal web con una serie de entradas describiendo conjuntos de datos (datasets), todas estas descripciones suelen incluir metadatos (</w:t>
      </w:r>
      <w:r w:rsidRPr="005B1627">
        <w:rPr>
          <w:rFonts w:asciiTheme="minorHAnsi" w:hAnsiTheme="minorHAnsi"/>
          <w:color w:val="333333"/>
          <w:szCs w:val="24"/>
          <w:lang w:val="es-ES" w:eastAsia="es-ES"/>
        </w:rPr>
        <w:t>nombre, descripción, materias tratadas, origen, fecha de publicación, licencias de uso, etc.</w:t>
      </w:r>
      <w:r>
        <w:rPr>
          <w:rFonts w:asciiTheme="minorHAnsi" w:hAnsiTheme="minorHAnsi"/>
          <w:color w:val="333333"/>
          <w:szCs w:val="24"/>
          <w:lang w:val="es-ES" w:eastAsia="es-ES"/>
        </w:rPr>
        <w:t xml:space="preserve">), para los cuales </w:t>
      </w:r>
      <w:del w:id="201" w:author="Marlon Cueva" w:date="2014-07-15T21:45:00Z">
        <w:r w:rsidDel="00FE33C8">
          <w:rPr>
            <w:rFonts w:asciiTheme="minorHAnsi" w:hAnsiTheme="minorHAnsi"/>
            <w:color w:val="333333"/>
            <w:szCs w:val="24"/>
            <w:lang w:val="es-ES" w:eastAsia="es-ES"/>
          </w:rPr>
          <w:delText>es</w:delText>
        </w:r>
      </w:del>
      <w:ins w:id="202" w:author="Marlon Cueva" w:date="2014-07-15T21:45:00Z">
        <w:r w:rsidR="00FE33C8">
          <w:rPr>
            <w:rFonts w:asciiTheme="minorHAnsi" w:hAnsiTheme="minorHAnsi"/>
            <w:color w:val="333333"/>
            <w:szCs w:val="24"/>
            <w:lang w:val="es-ES" w:eastAsia="es-ES"/>
          </w:rPr>
          <w:t>son</w:t>
        </w:r>
      </w:ins>
      <w:r>
        <w:rPr>
          <w:rFonts w:asciiTheme="minorHAnsi" w:hAnsiTheme="minorHAnsi"/>
          <w:color w:val="333333"/>
          <w:szCs w:val="24"/>
          <w:lang w:val="es-ES" w:eastAsia="es-ES"/>
        </w:rPr>
        <w:t xml:space="preserve"> fundamental todas las referencias, para poder acceder a los datos.</w:t>
      </w:r>
    </w:p>
    <w:p w14:paraId="706A61B4" w14:textId="77777777" w:rsidR="00131DFD" w:rsidRDefault="00131DFD" w:rsidP="005B1627">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r>
        <w:rPr>
          <w:rFonts w:asciiTheme="minorHAnsi" w:hAnsiTheme="minorHAnsi"/>
          <w:color w:val="333333"/>
          <w:szCs w:val="24"/>
          <w:lang w:val="es-ES" w:eastAsia="es-ES"/>
        </w:rPr>
        <w:lastRenderedPageBreak/>
        <w:t>Los catálogos de datos abiertos son accesibles a través de la web por medio de documentos descargables (datos muertos) o aplicaciones que realizan consultas de datos en línea (datos vivos)</w:t>
      </w:r>
    </w:p>
    <w:p w14:paraId="3C3335FE" w14:textId="26D23997" w:rsidR="0074292D" w:rsidDel="00773A38" w:rsidRDefault="0074292D" w:rsidP="005B1627">
      <w:pPr>
        <w:shd w:val="clear" w:color="auto" w:fill="FFFFFF"/>
        <w:spacing w:before="100" w:beforeAutospacing="1" w:after="100" w:afterAutospacing="1" w:line="375" w:lineRule="atLeast"/>
        <w:jc w:val="both"/>
        <w:rPr>
          <w:del w:id="203" w:author="Marlon Cueva" w:date="2014-07-15T21:21:00Z"/>
          <w:rFonts w:asciiTheme="minorHAnsi" w:hAnsiTheme="minorHAnsi"/>
          <w:color w:val="333333"/>
          <w:szCs w:val="24"/>
          <w:lang w:val="es-ES" w:eastAsia="es-ES"/>
        </w:rPr>
      </w:pPr>
    </w:p>
    <w:p w14:paraId="13AB3801" w14:textId="77777777" w:rsidR="00F4121D" w:rsidRDefault="00F4121D" w:rsidP="005B1627">
      <w:pPr>
        <w:shd w:val="clear" w:color="auto" w:fill="FFFFFF"/>
        <w:spacing w:before="100" w:beforeAutospacing="1" w:after="100" w:afterAutospacing="1" w:line="375" w:lineRule="atLeast"/>
        <w:jc w:val="both"/>
        <w:rPr>
          <w:rFonts w:asciiTheme="minorHAnsi" w:hAnsiTheme="minorHAnsi"/>
          <w:color w:val="333333"/>
          <w:szCs w:val="24"/>
          <w:lang w:val="es-ES" w:eastAsia="es-ES"/>
        </w:rPr>
      </w:pPr>
    </w:p>
    <w:p w14:paraId="2A9032F7" w14:textId="77777777" w:rsidR="00FC235E" w:rsidRPr="000D39DB" w:rsidRDefault="00214A30" w:rsidP="00C16482">
      <w:pPr>
        <w:pStyle w:val="titulo1"/>
      </w:pPr>
      <w:bookmarkStart w:id="204" w:name="_Toc391908435"/>
      <w:r w:rsidRPr="000D39DB">
        <w:t xml:space="preserve">METODOLOGÍA DE DESARROLLO DEL </w:t>
      </w:r>
      <w:r w:rsidR="00356D5E" w:rsidRPr="000D39DB">
        <w:t>PROYECTO</w:t>
      </w:r>
      <w:bookmarkEnd w:id="204"/>
    </w:p>
    <w:p w14:paraId="78FFF4D6" w14:textId="77777777" w:rsidR="001D6A7D" w:rsidRDefault="001D6A7D" w:rsidP="00296FC1">
      <w:pPr>
        <w:pStyle w:val="FiguraTabla"/>
        <w:jc w:val="left"/>
        <w:rPr>
          <w:rFonts w:asciiTheme="minorHAnsi" w:eastAsia="Times New Roman" w:hAnsiTheme="minorHAnsi" w:cs="Times New Roman"/>
          <w:b w:val="0"/>
          <w:bCs w:val="0"/>
          <w:sz w:val="24"/>
          <w:szCs w:val="22"/>
          <w:lang w:val="es-EC" w:eastAsia="es-EC"/>
        </w:rPr>
      </w:pPr>
    </w:p>
    <w:p w14:paraId="0E609E0C" w14:textId="77777777" w:rsidR="004E0BF3" w:rsidRDefault="00296FC1" w:rsidP="0029638D">
      <w:pPr>
        <w:pStyle w:val="FiguraTabla"/>
        <w:spacing w:line="360" w:lineRule="auto"/>
        <w:jc w:val="both"/>
        <w:rPr>
          <w:rFonts w:asciiTheme="minorHAnsi" w:eastAsia="Times New Roman" w:hAnsiTheme="minorHAnsi" w:cs="Times New Roman"/>
          <w:b w:val="0"/>
          <w:bCs w:val="0"/>
          <w:sz w:val="24"/>
          <w:szCs w:val="22"/>
          <w:lang w:val="es-EC" w:eastAsia="es-EC"/>
        </w:rPr>
      </w:pPr>
      <w:r>
        <w:rPr>
          <w:rFonts w:asciiTheme="minorHAnsi" w:eastAsia="Times New Roman" w:hAnsiTheme="minorHAnsi" w:cs="Times New Roman"/>
          <w:b w:val="0"/>
          <w:bCs w:val="0"/>
          <w:sz w:val="24"/>
          <w:szCs w:val="22"/>
          <w:lang w:val="es-EC" w:eastAsia="es-EC"/>
        </w:rPr>
        <w:t xml:space="preserve">Para desarrollar esta </w:t>
      </w:r>
      <w:r w:rsidR="002B38F2">
        <w:rPr>
          <w:rFonts w:asciiTheme="minorHAnsi" w:eastAsia="Times New Roman" w:hAnsiTheme="minorHAnsi" w:cs="Times New Roman"/>
          <w:b w:val="0"/>
          <w:bCs w:val="0"/>
          <w:sz w:val="24"/>
          <w:szCs w:val="22"/>
          <w:lang w:val="es-EC" w:eastAsia="es-EC"/>
        </w:rPr>
        <w:t>investigación se va a realizar un estado del arte recabado en todo lo que respecta a metodologías de publicación de datos enlazados, teniendo en cuenta que se tratan de temas muy recientes</w:t>
      </w:r>
      <w:r w:rsidR="00F4121D">
        <w:rPr>
          <w:rFonts w:asciiTheme="minorHAnsi" w:eastAsia="Times New Roman" w:hAnsiTheme="minorHAnsi" w:cs="Times New Roman"/>
          <w:b w:val="0"/>
          <w:bCs w:val="0"/>
          <w:sz w:val="24"/>
          <w:szCs w:val="22"/>
          <w:lang w:val="es-EC" w:eastAsia="es-EC"/>
        </w:rPr>
        <w:t>.</w:t>
      </w:r>
    </w:p>
    <w:p w14:paraId="2B9BDFD8" w14:textId="77777777" w:rsidR="00776877" w:rsidRPr="00776877" w:rsidRDefault="00B57FCE" w:rsidP="0029638D">
      <w:pPr>
        <w:pStyle w:val="FiguraTabla"/>
        <w:spacing w:line="360" w:lineRule="auto"/>
        <w:jc w:val="both"/>
        <w:rPr>
          <w:rFonts w:asciiTheme="minorHAnsi" w:hAnsiTheme="minorHAnsi"/>
          <w:b w:val="0"/>
          <w:sz w:val="24"/>
          <w:szCs w:val="24"/>
        </w:rPr>
      </w:pPr>
      <w:r>
        <w:rPr>
          <w:rFonts w:asciiTheme="minorHAnsi" w:hAnsiTheme="minorHAnsi"/>
          <w:b w:val="0"/>
          <w:sz w:val="24"/>
          <w:szCs w:val="24"/>
        </w:rPr>
        <w:t>Para esto vamos a tener en cuenta lo que</w:t>
      </w:r>
      <w:r w:rsidR="00776877" w:rsidRPr="00776877">
        <w:rPr>
          <w:rFonts w:asciiTheme="minorHAnsi" w:hAnsiTheme="minorHAnsi"/>
          <w:b w:val="0"/>
          <w:sz w:val="24"/>
          <w:szCs w:val="24"/>
        </w:rPr>
        <w:t xml:space="preserve"> recomienda el W3C</w:t>
      </w:r>
      <w:r>
        <w:rPr>
          <w:rFonts w:asciiTheme="minorHAnsi" w:hAnsiTheme="minorHAnsi"/>
          <w:b w:val="0"/>
          <w:sz w:val="24"/>
          <w:szCs w:val="24"/>
        </w:rPr>
        <w:t xml:space="preserve"> que </w:t>
      </w:r>
      <w:r w:rsidR="00776877" w:rsidRPr="00776877">
        <w:rPr>
          <w:rFonts w:asciiTheme="minorHAnsi" w:hAnsiTheme="minorHAnsi"/>
          <w:b w:val="0"/>
          <w:sz w:val="24"/>
          <w:szCs w:val="24"/>
        </w:rPr>
        <w:t>en su guía de publicación,</w:t>
      </w:r>
      <w:r>
        <w:rPr>
          <w:rFonts w:asciiTheme="minorHAnsi" w:hAnsiTheme="minorHAnsi"/>
          <w:b w:val="0"/>
          <w:sz w:val="24"/>
          <w:szCs w:val="24"/>
        </w:rPr>
        <w:t xml:space="preserve"> manifiesta que</w:t>
      </w:r>
      <w:r w:rsidR="00776877" w:rsidRPr="00776877">
        <w:rPr>
          <w:rFonts w:asciiTheme="minorHAnsi" w:hAnsiTheme="minorHAnsi"/>
          <w:b w:val="0"/>
          <w:sz w:val="24"/>
          <w:szCs w:val="24"/>
        </w:rPr>
        <w:t xml:space="preserve"> se tienen que liberar datos útiles y en formatos reutilizables.</w:t>
      </w:r>
      <w:r>
        <w:rPr>
          <w:rFonts w:asciiTheme="minorHAnsi" w:hAnsiTheme="minorHAnsi"/>
          <w:b w:val="0"/>
          <w:sz w:val="24"/>
          <w:szCs w:val="24"/>
        </w:rPr>
        <w:t xml:space="preserve"> Cualquier formato es útil</w:t>
      </w:r>
      <w:r w:rsidR="00776877" w:rsidRPr="00776877">
        <w:rPr>
          <w:rFonts w:asciiTheme="minorHAnsi" w:hAnsiTheme="minorHAnsi"/>
          <w:b w:val="0"/>
          <w:sz w:val="24"/>
          <w:szCs w:val="24"/>
        </w:rPr>
        <w:t xml:space="preserve">, pero cuanto mejor estructurados y enriquecidos estén los datos, más </w:t>
      </w:r>
      <w:r>
        <w:rPr>
          <w:rFonts w:asciiTheme="minorHAnsi" w:hAnsiTheme="minorHAnsi"/>
          <w:b w:val="0"/>
          <w:sz w:val="24"/>
          <w:szCs w:val="24"/>
        </w:rPr>
        <w:t>redituables serán permitiendo</w:t>
      </w:r>
      <w:r w:rsidR="00776877" w:rsidRPr="00776877">
        <w:rPr>
          <w:rFonts w:asciiTheme="minorHAnsi" w:hAnsiTheme="minorHAnsi"/>
          <w:b w:val="0"/>
          <w:sz w:val="24"/>
          <w:szCs w:val="24"/>
        </w:rPr>
        <w:t xml:space="preserve"> construir aplicaciones que los traten automáticamente. </w:t>
      </w:r>
    </w:p>
    <w:p w14:paraId="15E71EC3" w14:textId="77777777" w:rsidR="00776877" w:rsidRPr="00776877" w:rsidRDefault="00776877" w:rsidP="0029638D">
      <w:pPr>
        <w:pStyle w:val="FiguraTabla"/>
        <w:spacing w:line="360" w:lineRule="auto"/>
        <w:jc w:val="both"/>
        <w:rPr>
          <w:rFonts w:asciiTheme="minorHAnsi" w:hAnsiTheme="minorHAnsi"/>
          <w:b w:val="0"/>
          <w:sz w:val="24"/>
          <w:szCs w:val="24"/>
        </w:rPr>
      </w:pPr>
      <w:r w:rsidRPr="00776877">
        <w:rPr>
          <w:rFonts w:asciiTheme="minorHAnsi" w:hAnsiTheme="minorHAnsi"/>
          <w:b w:val="0"/>
          <w:sz w:val="24"/>
          <w:szCs w:val="24"/>
        </w:rPr>
        <w:t>Según la clasificación propuesta por Tim Berners-Lee</w:t>
      </w:r>
      <w:r>
        <w:rPr>
          <w:rFonts w:asciiTheme="minorHAnsi" w:hAnsiTheme="minorHAnsi"/>
          <w:b w:val="0"/>
          <w:sz w:val="24"/>
          <w:szCs w:val="24"/>
        </w:rPr>
        <w:t>,</w:t>
      </w:r>
      <w:r w:rsidR="00591042">
        <w:rPr>
          <w:rFonts w:asciiTheme="minorHAnsi" w:hAnsiTheme="minorHAnsi"/>
          <w:b w:val="0"/>
          <w:sz w:val="24"/>
          <w:szCs w:val="24"/>
        </w:rPr>
        <w:t xml:space="preserve"> </w:t>
      </w:r>
      <w:r w:rsidRPr="00776877">
        <w:rPr>
          <w:rFonts w:asciiTheme="minorHAnsi" w:hAnsiTheme="minorHAnsi"/>
          <w:b w:val="0"/>
          <w:sz w:val="24"/>
          <w:szCs w:val="24"/>
        </w:rPr>
        <w:t>los formatos más adecuados son el RDF, basado en XML y</w:t>
      </w:r>
      <w:r w:rsidR="00591042">
        <w:rPr>
          <w:rFonts w:asciiTheme="minorHAnsi" w:hAnsiTheme="minorHAnsi"/>
          <w:b w:val="0"/>
          <w:sz w:val="24"/>
          <w:szCs w:val="24"/>
        </w:rPr>
        <w:t xml:space="preserve"> facilidad para pasar</w:t>
      </w:r>
      <w:r w:rsidRPr="00776877">
        <w:rPr>
          <w:rFonts w:asciiTheme="minorHAnsi" w:hAnsiTheme="minorHAnsi"/>
          <w:b w:val="0"/>
          <w:sz w:val="24"/>
          <w:szCs w:val="24"/>
        </w:rPr>
        <w:t xml:space="preserve"> al siguiente nivel llamado “datos enlazados” (</w:t>
      </w:r>
      <w:r w:rsidR="0029638D" w:rsidRPr="00776877">
        <w:rPr>
          <w:rFonts w:asciiTheme="minorHAnsi" w:hAnsiTheme="minorHAnsi"/>
          <w:b w:val="0"/>
          <w:sz w:val="24"/>
          <w:szCs w:val="24"/>
        </w:rPr>
        <w:t>Linked</w:t>
      </w:r>
      <w:r w:rsidRPr="00776877">
        <w:rPr>
          <w:rFonts w:asciiTheme="minorHAnsi" w:hAnsiTheme="minorHAnsi"/>
          <w:b w:val="0"/>
          <w:sz w:val="24"/>
          <w:szCs w:val="24"/>
        </w:rPr>
        <w:t xml:space="preserve"> data), </w:t>
      </w:r>
      <w:r w:rsidR="00591042">
        <w:rPr>
          <w:rFonts w:asciiTheme="minorHAnsi" w:hAnsiTheme="minorHAnsi"/>
          <w:b w:val="0"/>
          <w:sz w:val="24"/>
          <w:szCs w:val="24"/>
        </w:rPr>
        <w:t>q</w:t>
      </w:r>
      <w:r w:rsidRPr="00776877">
        <w:rPr>
          <w:rFonts w:asciiTheme="minorHAnsi" w:hAnsiTheme="minorHAnsi"/>
          <w:b w:val="0"/>
          <w:sz w:val="24"/>
          <w:szCs w:val="24"/>
        </w:rPr>
        <w:t>ue a su vez es la base técnica para alimentar la denominada web semántica, un estándar en el que cada dato contiene información asociada que lo relaciona automáticamente con otros.</w:t>
      </w:r>
    </w:p>
    <w:p w14:paraId="5E93E8A5" w14:textId="77777777" w:rsidR="00776877" w:rsidRDefault="00CD0671" w:rsidP="0029638D">
      <w:pPr>
        <w:pStyle w:val="FiguraTabla"/>
        <w:spacing w:line="360" w:lineRule="auto"/>
        <w:jc w:val="both"/>
        <w:rPr>
          <w:ins w:id="205" w:author="Marlon Cueva" w:date="2014-07-15T21:21:00Z"/>
          <w:rFonts w:asciiTheme="minorHAnsi" w:hAnsiTheme="minorHAnsi"/>
          <w:b w:val="0"/>
          <w:sz w:val="24"/>
          <w:szCs w:val="24"/>
        </w:rPr>
      </w:pPr>
      <w:r>
        <w:rPr>
          <w:rFonts w:asciiTheme="minorHAnsi" w:hAnsiTheme="minorHAnsi"/>
          <w:b w:val="0"/>
          <w:sz w:val="24"/>
          <w:szCs w:val="24"/>
        </w:rPr>
        <w:t>También hay que tomar en cuenta que la</w:t>
      </w:r>
      <w:r w:rsidR="00776877" w:rsidRPr="00776877">
        <w:rPr>
          <w:rFonts w:asciiTheme="minorHAnsi" w:hAnsiTheme="minorHAnsi"/>
          <w:b w:val="0"/>
          <w:sz w:val="24"/>
          <w:szCs w:val="24"/>
        </w:rPr>
        <w:t xml:space="preserve"> W3C recomienda crear un catálogo con la descripción precisa de todos y cada uno de los conjuntos de datos (data sets) que libera un gobierno </w:t>
      </w:r>
      <w:r>
        <w:rPr>
          <w:rFonts w:asciiTheme="minorHAnsi" w:hAnsiTheme="minorHAnsi"/>
          <w:b w:val="0"/>
          <w:sz w:val="24"/>
          <w:szCs w:val="24"/>
        </w:rPr>
        <w:t xml:space="preserve">y a su vez </w:t>
      </w:r>
      <w:r w:rsidR="00776877" w:rsidRPr="00776877">
        <w:rPr>
          <w:rFonts w:asciiTheme="minorHAnsi" w:hAnsiTheme="minorHAnsi"/>
          <w:b w:val="0"/>
          <w:sz w:val="24"/>
          <w:szCs w:val="24"/>
        </w:rPr>
        <w:t xml:space="preserve"> libera </w:t>
      </w:r>
      <w:r>
        <w:rPr>
          <w:rFonts w:asciiTheme="minorHAnsi" w:hAnsiTheme="minorHAnsi"/>
          <w:b w:val="0"/>
          <w:sz w:val="24"/>
          <w:szCs w:val="24"/>
        </w:rPr>
        <w:t xml:space="preserve"> su </w:t>
      </w:r>
      <w:r w:rsidR="00776877" w:rsidRPr="00776877">
        <w:rPr>
          <w:rFonts w:asciiTheme="minorHAnsi" w:hAnsiTheme="minorHAnsi"/>
          <w:b w:val="0"/>
          <w:sz w:val="24"/>
          <w:szCs w:val="24"/>
        </w:rPr>
        <w:t>propio catálogo en formato RDF.</w:t>
      </w:r>
      <w:r w:rsidR="00F4121D" w:rsidRPr="00F4121D">
        <w:rPr>
          <w:rFonts w:asciiTheme="minorHAnsi" w:hAnsiTheme="minorHAnsi"/>
          <w:b w:val="0"/>
          <w:sz w:val="24"/>
          <w:szCs w:val="24"/>
        </w:rPr>
        <w:cr/>
      </w:r>
    </w:p>
    <w:p w14:paraId="03E26022" w14:textId="77777777" w:rsidR="009A3EDA" w:rsidRDefault="009A3EDA" w:rsidP="0029638D">
      <w:pPr>
        <w:pStyle w:val="FiguraTabla"/>
        <w:spacing w:line="360" w:lineRule="auto"/>
        <w:jc w:val="both"/>
        <w:rPr>
          <w:ins w:id="206" w:author="Marlon Cueva" w:date="2014-07-15T21:21:00Z"/>
          <w:rFonts w:asciiTheme="minorHAnsi" w:hAnsiTheme="minorHAnsi"/>
          <w:b w:val="0"/>
          <w:sz w:val="24"/>
          <w:szCs w:val="24"/>
        </w:rPr>
      </w:pPr>
    </w:p>
    <w:p w14:paraId="1E8EBD10" w14:textId="77777777" w:rsidR="009A3EDA" w:rsidRPr="00F4121D" w:rsidRDefault="009A3EDA" w:rsidP="0029638D">
      <w:pPr>
        <w:pStyle w:val="FiguraTabla"/>
        <w:spacing w:line="360" w:lineRule="auto"/>
        <w:jc w:val="both"/>
        <w:rPr>
          <w:rFonts w:asciiTheme="minorHAnsi" w:hAnsiTheme="minorHAnsi"/>
          <w:b w:val="0"/>
          <w:sz w:val="24"/>
          <w:szCs w:val="24"/>
        </w:rPr>
      </w:pPr>
    </w:p>
    <w:p w14:paraId="6B50D88E" w14:textId="77777777" w:rsidR="00FC235E" w:rsidRPr="000D39DB" w:rsidRDefault="00214A30" w:rsidP="00C16482">
      <w:pPr>
        <w:pStyle w:val="titulo1"/>
      </w:pPr>
      <w:bookmarkStart w:id="207" w:name="h.lnxbz9" w:colFirst="0" w:colLast="0"/>
      <w:bookmarkStart w:id="208" w:name="_Toc391908436"/>
      <w:bookmarkEnd w:id="207"/>
      <w:r w:rsidRPr="000D39DB">
        <w:lastRenderedPageBreak/>
        <w:t>FACTIBILIDAD</w:t>
      </w:r>
      <w:bookmarkEnd w:id="208"/>
    </w:p>
    <w:p w14:paraId="1790BEE4" w14:textId="77777777" w:rsidR="00FC235E" w:rsidRPr="000D39DB" w:rsidRDefault="00FC235E">
      <w:pPr>
        <w:ind w:left="1416"/>
        <w:jc w:val="both"/>
        <w:rPr>
          <w:rFonts w:asciiTheme="minorHAnsi" w:hAnsiTheme="minorHAnsi"/>
          <w:color w:val="auto"/>
        </w:rPr>
      </w:pPr>
    </w:p>
    <w:p w14:paraId="26F7FBAF" w14:textId="77777777" w:rsidR="00FC235E" w:rsidRDefault="00356D5E" w:rsidP="00356D5E">
      <w:pPr>
        <w:pStyle w:val="Prrafodelista"/>
        <w:numPr>
          <w:ilvl w:val="0"/>
          <w:numId w:val="7"/>
        </w:numPr>
        <w:ind w:left="567"/>
        <w:jc w:val="both"/>
        <w:rPr>
          <w:ins w:id="209" w:author="ANF-EC-PC-18" w:date="2014-07-16T15:22:00Z"/>
          <w:rFonts w:asciiTheme="minorHAnsi" w:hAnsiTheme="minorHAnsi"/>
          <w:b/>
          <w:color w:val="auto"/>
          <w:u w:val="single"/>
        </w:rPr>
      </w:pPr>
      <w:r w:rsidRPr="000D39DB">
        <w:rPr>
          <w:rFonts w:asciiTheme="minorHAnsi" w:hAnsiTheme="minorHAnsi"/>
          <w:b/>
          <w:color w:val="auto"/>
          <w:u w:val="single"/>
        </w:rPr>
        <w:t>TECNICA</w:t>
      </w:r>
    </w:p>
    <w:p w14:paraId="0FF44596" w14:textId="77777777" w:rsidR="001A2184" w:rsidRPr="000D39DB" w:rsidRDefault="001A2184" w:rsidP="001A2184">
      <w:pPr>
        <w:pStyle w:val="Prrafodelista"/>
        <w:ind w:left="567"/>
        <w:jc w:val="both"/>
        <w:rPr>
          <w:rFonts w:asciiTheme="minorHAnsi" w:hAnsiTheme="minorHAnsi"/>
          <w:b/>
          <w:color w:val="auto"/>
          <w:u w:val="single"/>
        </w:rPr>
        <w:pPrChange w:id="210" w:author="ANF-EC-PC-18" w:date="2014-07-16T15:22:00Z">
          <w:pPr>
            <w:pStyle w:val="Prrafodelista"/>
            <w:numPr>
              <w:numId w:val="7"/>
            </w:numPr>
            <w:ind w:left="567" w:hanging="360"/>
            <w:jc w:val="both"/>
          </w:pPr>
        </w:pPrChange>
      </w:pPr>
      <w:bookmarkStart w:id="211" w:name="_GoBack"/>
      <w:bookmarkEnd w:id="211"/>
    </w:p>
    <w:p w14:paraId="127F2DA9" w14:textId="77777777" w:rsidR="00E92731" w:rsidRPr="000D39DB" w:rsidRDefault="00E92731" w:rsidP="00356D5E">
      <w:pPr>
        <w:pStyle w:val="Prrafodelista"/>
        <w:ind w:left="567"/>
        <w:jc w:val="both"/>
        <w:rPr>
          <w:rFonts w:asciiTheme="minorHAnsi" w:hAnsiTheme="minorHAnsi"/>
          <w:color w:val="auto"/>
        </w:rPr>
      </w:pPr>
    </w:p>
    <w:p w14:paraId="34077201" w14:textId="26250DF2" w:rsidR="002961F5" w:rsidRPr="000D39DB" w:rsidDel="00680C1D" w:rsidRDefault="002961F5" w:rsidP="00356D5E">
      <w:pPr>
        <w:pStyle w:val="Prrafodelista"/>
        <w:ind w:left="567"/>
        <w:jc w:val="both"/>
        <w:rPr>
          <w:del w:id="212" w:author="Marlon Cueva" w:date="2014-07-15T21:58:00Z"/>
          <w:rFonts w:asciiTheme="minorHAnsi" w:hAnsiTheme="minorHAnsi"/>
          <w:color w:val="auto"/>
        </w:rPr>
      </w:pPr>
    </w:p>
    <w:p w14:paraId="1CAD6064" w14:textId="77777777" w:rsidR="00356D5E" w:rsidRPr="000D39DB" w:rsidRDefault="00356D5E" w:rsidP="00356D5E">
      <w:pPr>
        <w:pStyle w:val="Prrafodelista"/>
        <w:ind w:left="567"/>
        <w:jc w:val="both"/>
        <w:rPr>
          <w:rFonts w:asciiTheme="minorHAnsi" w:hAnsiTheme="minorHAnsi"/>
          <w:b/>
          <w:color w:val="auto"/>
          <w:u w:val="single"/>
        </w:rPr>
      </w:pPr>
    </w:p>
    <w:p w14:paraId="42578F81" w14:textId="77777777" w:rsidR="00356D5E" w:rsidRPr="000D39DB" w:rsidRDefault="00356D5E" w:rsidP="00356D5E">
      <w:pPr>
        <w:pStyle w:val="Prrafodelista"/>
        <w:numPr>
          <w:ilvl w:val="0"/>
          <w:numId w:val="7"/>
        </w:numPr>
        <w:ind w:left="567"/>
        <w:jc w:val="both"/>
        <w:rPr>
          <w:rFonts w:asciiTheme="minorHAnsi" w:hAnsiTheme="minorHAnsi"/>
          <w:b/>
          <w:color w:val="auto"/>
          <w:u w:val="single"/>
        </w:rPr>
      </w:pPr>
      <w:r w:rsidRPr="000D39DB">
        <w:rPr>
          <w:rFonts w:asciiTheme="minorHAnsi" w:hAnsiTheme="minorHAnsi"/>
          <w:b/>
          <w:color w:val="auto"/>
          <w:u w:val="single"/>
        </w:rPr>
        <w:t>OPERATIVA</w:t>
      </w:r>
    </w:p>
    <w:p w14:paraId="34292407" w14:textId="77777777" w:rsidR="00356D5E" w:rsidRPr="000D39DB" w:rsidRDefault="00356D5E" w:rsidP="00356D5E">
      <w:pPr>
        <w:jc w:val="both"/>
        <w:rPr>
          <w:rFonts w:asciiTheme="minorHAnsi" w:hAnsiTheme="minorHAnsi"/>
          <w:b/>
          <w:color w:val="auto"/>
          <w:u w:val="single"/>
        </w:rPr>
      </w:pPr>
    </w:p>
    <w:p w14:paraId="2957E40E" w14:textId="77777777" w:rsidR="00356D5E" w:rsidRPr="000D39DB" w:rsidRDefault="00356D5E" w:rsidP="00356D5E">
      <w:pPr>
        <w:jc w:val="both"/>
        <w:rPr>
          <w:rFonts w:asciiTheme="minorHAnsi" w:hAnsiTheme="minorHAnsi"/>
          <w:b/>
          <w:color w:val="auto"/>
          <w:u w:val="single"/>
        </w:rPr>
      </w:pPr>
    </w:p>
    <w:p w14:paraId="2BD4B9D0" w14:textId="77777777" w:rsidR="00356D5E" w:rsidRDefault="00356D5E" w:rsidP="00356D5E">
      <w:pPr>
        <w:pStyle w:val="Prrafodelista"/>
        <w:numPr>
          <w:ilvl w:val="0"/>
          <w:numId w:val="7"/>
        </w:numPr>
        <w:ind w:left="567"/>
        <w:jc w:val="both"/>
        <w:rPr>
          <w:rFonts w:asciiTheme="minorHAnsi" w:hAnsiTheme="minorHAnsi"/>
          <w:b/>
          <w:color w:val="auto"/>
          <w:u w:val="single"/>
        </w:rPr>
      </w:pPr>
      <w:r w:rsidRPr="000D39DB">
        <w:rPr>
          <w:rFonts w:asciiTheme="minorHAnsi" w:hAnsiTheme="minorHAnsi"/>
          <w:b/>
          <w:color w:val="auto"/>
          <w:u w:val="single"/>
        </w:rPr>
        <w:t>ECONOMICA</w:t>
      </w:r>
    </w:p>
    <w:p w14:paraId="1AE93A67" w14:textId="77777777" w:rsidR="00820291" w:rsidRDefault="00820291" w:rsidP="000D39DB">
      <w:pPr>
        <w:pStyle w:val="Prrafodelista"/>
        <w:ind w:left="567"/>
        <w:jc w:val="both"/>
        <w:rPr>
          <w:rFonts w:asciiTheme="minorHAnsi" w:hAnsiTheme="minorHAnsi"/>
          <w:color w:val="auto"/>
        </w:rPr>
      </w:pPr>
    </w:p>
    <w:p w14:paraId="00725318" w14:textId="77777777" w:rsidR="00FC235E" w:rsidRPr="000D39DB" w:rsidRDefault="00214A30" w:rsidP="00C16482">
      <w:pPr>
        <w:pStyle w:val="titulo1"/>
      </w:pPr>
      <w:bookmarkStart w:id="213" w:name="h.2xcytpi" w:colFirst="0" w:colLast="0"/>
      <w:bookmarkStart w:id="214" w:name="_Toc391908437"/>
      <w:bookmarkEnd w:id="213"/>
      <w:r w:rsidRPr="000D39DB">
        <w:t>TEMARIO</w:t>
      </w:r>
      <w:bookmarkEnd w:id="214"/>
    </w:p>
    <w:p w14:paraId="3CEA72BF" w14:textId="77777777" w:rsidR="00FC235E" w:rsidRPr="000D39DB" w:rsidRDefault="00FC235E">
      <w:pPr>
        <w:rPr>
          <w:rFonts w:asciiTheme="minorHAnsi" w:hAnsiTheme="minorHAnsi"/>
          <w:color w:val="auto"/>
        </w:rPr>
      </w:pPr>
    </w:p>
    <w:p w14:paraId="0940D79E" w14:textId="77777777" w:rsidR="00FC235E" w:rsidRPr="000D39DB" w:rsidRDefault="00214A30" w:rsidP="00C16482">
      <w:pPr>
        <w:pStyle w:val="titulo1"/>
      </w:pPr>
      <w:bookmarkStart w:id="215" w:name="h.1ci93xb" w:colFirst="0" w:colLast="0"/>
      <w:bookmarkStart w:id="216" w:name="_Toc391908438"/>
      <w:bookmarkEnd w:id="215"/>
      <w:r w:rsidRPr="000D39DB">
        <w:t>CRONOGRAMA</w:t>
      </w:r>
      <w:r w:rsidR="00802B11">
        <w:t xml:space="preserve"> (4 </w:t>
      </w:r>
      <w:r w:rsidR="003731CC" w:rsidRPr="000D39DB">
        <w:t>meses)</w:t>
      </w:r>
      <w:bookmarkEnd w:id="216"/>
    </w:p>
    <w:p w14:paraId="179C7941" w14:textId="77777777" w:rsidR="00FC235E" w:rsidRDefault="00FC235E">
      <w:pPr>
        <w:rPr>
          <w:rFonts w:asciiTheme="minorHAnsi" w:hAnsiTheme="minorHAnsi"/>
          <w:color w:val="auto"/>
        </w:rPr>
      </w:pPr>
    </w:p>
    <w:bookmarkStart w:id="217" w:name="h.3whwml4" w:colFirst="0" w:colLast="0" w:displacedByCustomXml="next"/>
    <w:bookmarkEnd w:id="217" w:displacedByCustomXml="next"/>
    <w:bookmarkStart w:id="218" w:name="_Toc391908439" w:displacedByCustomXml="next"/>
    <w:sdt>
      <w:sdtPr>
        <w:rPr>
          <w:rFonts w:ascii="Arial" w:eastAsiaTheme="minorEastAsia" w:hAnsi="Arial" w:cstheme="minorBidi"/>
          <w:b w:val="0"/>
          <w:color w:val="auto"/>
          <w:sz w:val="24"/>
          <w:szCs w:val="24"/>
          <w:lang w:val="es-ES" w:eastAsia="en-US"/>
        </w:rPr>
        <w:id w:val="422264"/>
        <w:docPartObj>
          <w:docPartGallery w:val="Bibliographies"/>
          <w:docPartUnique/>
        </w:docPartObj>
      </w:sdtPr>
      <w:sdtEndPr/>
      <w:sdtContent>
        <w:p w14:paraId="68E47692" w14:textId="77777777" w:rsidR="00C16482" w:rsidRDefault="00C16482" w:rsidP="00C16482">
          <w:pPr>
            <w:pStyle w:val="titulo1"/>
          </w:pPr>
          <w:r>
            <w:t>Bibliografía</w:t>
          </w:r>
          <w:bookmarkEnd w:id="218"/>
        </w:p>
        <w:p w14:paraId="1FA5B594" w14:textId="77777777" w:rsidR="0000384E" w:rsidRDefault="0000384E" w:rsidP="0000384E">
          <w:pPr>
            <w:pStyle w:val="titulo1"/>
            <w:numPr>
              <w:ilvl w:val="0"/>
              <w:numId w:val="0"/>
            </w:numPr>
            <w:ind w:left="360"/>
          </w:pPr>
        </w:p>
        <w:sdt>
          <w:sdtPr>
            <w:id w:val="111145805"/>
            <w:bibliography/>
          </w:sdtPr>
          <w:sdtEndPr/>
          <w:sdtContent>
            <w:p w14:paraId="3333AFE1" w14:textId="77777777" w:rsidR="00802B11" w:rsidRDefault="00802B11" w:rsidP="00802B11">
              <w:pPr>
                <w:pStyle w:val="NormalAPA"/>
                <w:ind w:left="1080"/>
              </w:pPr>
            </w:p>
            <w:p w14:paraId="60EF1EA8" w14:textId="77777777" w:rsidR="00C16482" w:rsidRDefault="00984A38" w:rsidP="00FF1089">
              <w:pPr>
                <w:pStyle w:val="NormalAPA"/>
                <w:ind w:left="360"/>
              </w:pPr>
            </w:p>
          </w:sdtContent>
        </w:sdt>
      </w:sdtContent>
    </w:sdt>
    <w:p w14:paraId="5077FDA7" w14:textId="77777777" w:rsidR="00FC235E" w:rsidRPr="000D39DB" w:rsidRDefault="00FC235E">
      <w:pPr>
        <w:rPr>
          <w:rFonts w:asciiTheme="minorHAnsi" w:hAnsiTheme="minorHAnsi"/>
          <w:color w:val="auto"/>
        </w:rPr>
      </w:pPr>
    </w:p>
    <w:p w14:paraId="264ADBB7" w14:textId="77777777" w:rsidR="005D46FF" w:rsidRPr="000D39DB" w:rsidRDefault="005D46FF" w:rsidP="005D46FF">
      <w:pPr>
        <w:pStyle w:val="Prrafodelista"/>
        <w:ind w:left="1080"/>
        <w:rPr>
          <w:rFonts w:asciiTheme="minorHAnsi" w:hAnsiTheme="minorHAnsi"/>
          <w:color w:val="auto"/>
          <w:lang w:val="en-US"/>
        </w:rPr>
      </w:pPr>
      <w:bookmarkStart w:id="219" w:name="h.2bn6wsx" w:colFirst="0" w:colLast="0"/>
      <w:bookmarkEnd w:id="219"/>
    </w:p>
    <w:sectPr w:rsidR="005D46FF" w:rsidRPr="000D39DB" w:rsidSect="006F3E24">
      <w:headerReference w:type="default" r:id="rId18"/>
      <w:pgSz w:w="12240" w:h="15840"/>
      <w:pgMar w:top="1417" w:right="1701" w:bottom="1417" w:left="1701"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george" w:date="2014-07-12T08:03:00Z" w:initials="g">
    <w:p w14:paraId="0E0100AE" w14:textId="77777777" w:rsidR="008A70A2" w:rsidRDefault="008A70A2">
      <w:pPr>
        <w:pStyle w:val="Textocomentario"/>
      </w:pPr>
      <w:r>
        <w:rPr>
          <w:rStyle w:val="Refdecomentario"/>
        </w:rPr>
        <w:annotationRef/>
      </w:r>
      <w:r>
        <w:t>Del Bien Vivir, desarrollado por, link a fuente</w:t>
      </w:r>
    </w:p>
  </w:comment>
  <w:comment w:id="30" w:author="george" w:date="2014-07-12T08:03:00Z" w:initials="g">
    <w:p w14:paraId="5783D3A6" w14:textId="77777777" w:rsidR="008A70A2" w:rsidRDefault="008A70A2">
      <w:pPr>
        <w:pStyle w:val="Textocomentario"/>
      </w:pPr>
      <w:r>
        <w:rPr>
          <w:rStyle w:val="Refdecomentario"/>
        </w:rPr>
        <w:annotationRef/>
      </w:r>
      <w:r>
        <w:t xml:space="preserve">El nuevo plan desarrollado con alcance al 2017 o algo </w:t>
      </w:r>
      <w:proofErr w:type="spellStart"/>
      <w:r>
        <w:t>asi</w:t>
      </w:r>
      <w:proofErr w:type="spellEnd"/>
      <w:r>
        <w:t>.</w:t>
      </w:r>
    </w:p>
  </w:comment>
  <w:comment w:id="31" w:author="george" w:date="2014-07-12T08:03:00Z" w:initials="g">
    <w:p w14:paraId="775B693C" w14:textId="77777777" w:rsidR="008A70A2" w:rsidRDefault="008A70A2">
      <w:pPr>
        <w:pStyle w:val="Textocomentario"/>
      </w:pPr>
      <w:r>
        <w:rPr>
          <w:rStyle w:val="Refdecomentario"/>
        </w:rPr>
        <w:annotationRef/>
      </w:r>
      <w:r>
        <w:t xml:space="preserve">No entiendo como el mejoramiento de servicios va  relacionado únicamente a este punto de pobreza, debería ir también relacionado a índices de gobierno electrónico e innovación, al dinamismo tecnológico, etc. Hay que ver otros factores </w:t>
      </w:r>
      <w:proofErr w:type="spellStart"/>
      <w:r>
        <w:t>mas</w:t>
      </w:r>
      <w:proofErr w:type="spellEnd"/>
      <w:r>
        <w:t xml:space="preserve"> que pobreza.</w:t>
      </w:r>
    </w:p>
  </w:comment>
  <w:comment w:id="97" w:author="george" w:date="2014-07-12T08:03:00Z" w:initials="g">
    <w:p w14:paraId="08E10C26" w14:textId="77777777" w:rsidR="00D13FA0" w:rsidRDefault="00D13FA0">
      <w:pPr>
        <w:pStyle w:val="Textocomentario"/>
      </w:pPr>
      <w:r>
        <w:rPr>
          <w:rStyle w:val="Refdecomentario"/>
        </w:rPr>
        <w:annotationRef/>
      </w:r>
      <w:r>
        <w:t>Pones mucho énfasis en los costos de almacenar información. La idea no es disminuir estos costos, es generar un valor agregado a esta información para que sea reutilizada.</w:t>
      </w:r>
    </w:p>
  </w:comment>
  <w:comment w:id="103" w:author="george" w:date="2014-07-12T08:03:00Z" w:initials="g">
    <w:p w14:paraId="3C9BD044" w14:textId="77777777" w:rsidR="00D13FA0" w:rsidRDefault="00D13FA0">
      <w:pPr>
        <w:pStyle w:val="Textocomentario"/>
      </w:pPr>
      <w:r>
        <w:rPr>
          <w:rStyle w:val="Refdecomentario"/>
        </w:rPr>
        <w:annotationRef/>
      </w:r>
      <w:proofErr w:type="spellStart"/>
      <w:r>
        <w:t>Mas</w:t>
      </w:r>
      <w:proofErr w:type="spellEnd"/>
      <w:r>
        <w:t xml:space="preserve"> que </w:t>
      </w:r>
      <w:proofErr w:type="spellStart"/>
      <w:r>
        <w:t>econocmico</w:t>
      </w:r>
      <w:proofErr w:type="spellEnd"/>
      <w:r>
        <w:t xml:space="preserve"> es social. En realidad afecta primero el impacto social y luego el económico.</w:t>
      </w:r>
    </w:p>
  </w:comment>
  <w:comment w:id="112" w:author="george" w:date="2014-07-12T08:03:00Z" w:initials="g">
    <w:p w14:paraId="40919EF7" w14:textId="77777777" w:rsidR="00D13FA0" w:rsidRDefault="00D13FA0">
      <w:pPr>
        <w:pStyle w:val="Textocomentario"/>
      </w:pPr>
      <w:r>
        <w:rPr>
          <w:rStyle w:val="Refdecomentario"/>
        </w:rPr>
        <w:annotationRef/>
      </w:r>
      <w:r>
        <w:t>Hasta aquí no has mencionado datos abiertos.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100AE" w15:done="0"/>
  <w15:commentEx w15:paraId="5783D3A6" w15:done="0"/>
  <w15:commentEx w15:paraId="775B693C" w15:done="0"/>
  <w15:commentEx w15:paraId="08E10C26" w15:done="0"/>
  <w15:commentEx w15:paraId="3C9BD044" w15:done="0"/>
  <w15:commentEx w15:paraId="40919E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0F72B" w14:textId="77777777" w:rsidR="00984A38" w:rsidRDefault="00984A38" w:rsidP="006F3E24">
      <w:r>
        <w:separator/>
      </w:r>
    </w:p>
  </w:endnote>
  <w:endnote w:type="continuationSeparator" w:id="0">
    <w:p w14:paraId="65758315" w14:textId="77777777" w:rsidR="00984A38" w:rsidRDefault="00984A38" w:rsidP="006F3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UtopiaStd-Regular">
    <w:panose1 w:val="00000000000000000000"/>
    <w:charset w:val="00"/>
    <w:family w:val="roman"/>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A1717" w14:textId="77777777" w:rsidR="00984A38" w:rsidRDefault="00984A38" w:rsidP="006F3E24">
      <w:r>
        <w:separator/>
      </w:r>
    </w:p>
  </w:footnote>
  <w:footnote w:type="continuationSeparator" w:id="0">
    <w:p w14:paraId="42D9B339" w14:textId="77777777" w:rsidR="00984A38" w:rsidRDefault="00984A38" w:rsidP="006F3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385477"/>
      <w:docPartObj>
        <w:docPartGallery w:val="Page Numbers (Top of Page)"/>
        <w:docPartUnique/>
      </w:docPartObj>
    </w:sdtPr>
    <w:sdtEndPr/>
    <w:sdtContent>
      <w:p w14:paraId="2AF55550" w14:textId="77777777" w:rsidR="007E176C" w:rsidRDefault="007E176C">
        <w:pPr>
          <w:pStyle w:val="Encabezado"/>
          <w:jc w:val="right"/>
        </w:pPr>
        <w:r>
          <w:fldChar w:fldCharType="begin"/>
        </w:r>
        <w:r>
          <w:instrText>PAGE   \* MERGEFORMAT</w:instrText>
        </w:r>
        <w:r>
          <w:fldChar w:fldCharType="separate"/>
        </w:r>
        <w:r w:rsidR="001A2184" w:rsidRPr="001A2184">
          <w:rPr>
            <w:noProof/>
            <w:lang w:val="es-ES"/>
          </w:rPr>
          <w:t>10</w:t>
        </w:r>
        <w:r>
          <w:rPr>
            <w:noProof/>
            <w:lang w:val="es-ES"/>
          </w:rPr>
          <w:fldChar w:fldCharType="end"/>
        </w:r>
      </w:p>
    </w:sdtContent>
  </w:sdt>
  <w:p w14:paraId="20D6B236" w14:textId="77777777" w:rsidR="007E176C" w:rsidRDefault="007E17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A9F"/>
    <w:multiLevelType w:val="multilevel"/>
    <w:tmpl w:val="C0D67680"/>
    <w:lvl w:ilvl="0">
      <w:start w:val="1"/>
      <w:numFmt w:val="decimal"/>
      <w:lvlText w:val="%1."/>
      <w:lvlJc w:val="left"/>
      <w:pPr>
        <w:ind w:left="360" w:firstLine="360"/>
      </w:pPr>
      <w:rPr>
        <w:rFonts w:ascii="Arial" w:eastAsia="Arial" w:hAnsi="Arial" w:cs="Arial"/>
        <w:b w:val="0"/>
        <w:i w:val="0"/>
        <w:smallCaps w:val="0"/>
        <w:strike w:val="0"/>
        <w:color w:val="000000"/>
        <w:sz w:val="24"/>
        <w:u w:val="none"/>
        <w:vertAlign w:val="baseline"/>
      </w:rPr>
    </w:lvl>
    <w:lvl w:ilvl="1">
      <w:start w:val="1"/>
      <w:numFmt w:val="decimal"/>
      <w:lvlText w:val="%2."/>
      <w:lvlJc w:val="left"/>
      <w:pPr>
        <w:ind w:left="792" w:firstLine="1152"/>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224" w:firstLine="1944"/>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728" w:firstLine="2808"/>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232" w:firstLine="3672"/>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736" w:firstLine="4536"/>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3240" w:firstLine="540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3744" w:firstLine="6264"/>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4320" w:firstLine="7200"/>
      </w:pPr>
      <w:rPr>
        <w:rFonts w:ascii="Arial" w:eastAsia="Arial" w:hAnsi="Arial" w:cs="Arial"/>
        <w:b w:val="0"/>
        <w:i w:val="0"/>
        <w:smallCaps w:val="0"/>
        <w:strike w:val="0"/>
        <w:color w:val="000000"/>
        <w:sz w:val="22"/>
        <w:u w:val="none"/>
        <w:vertAlign w:val="baseline"/>
      </w:rPr>
    </w:lvl>
  </w:abstractNum>
  <w:abstractNum w:abstractNumId="1">
    <w:nsid w:val="0B1A0563"/>
    <w:multiLevelType w:val="hybridMultilevel"/>
    <w:tmpl w:val="8A6851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5632625"/>
    <w:multiLevelType w:val="hybridMultilevel"/>
    <w:tmpl w:val="23363E30"/>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3">
    <w:nsid w:val="17C92D6B"/>
    <w:multiLevelType w:val="hybridMultilevel"/>
    <w:tmpl w:val="3C54B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357A54"/>
    <w:multiLevelType w:val="hybridMultilevel"/>
    <w:tmpl w:val="F2CC20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39E2468"/>
    <w:multiLevelType w:val="hybridMultilevel"/>
    <w:tmpl w:val="CBE0E4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nsid w:val="2A3D11B0"/>
    <w:multiLevelType w:val="hybridMultilevel"/>
    <w:tmpl w:val="E4181180"/>
    <w:lvl w:ilvl="0" w:tplc="5D82CBE0">
      <w:start w:val="3"/>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nsid w:val="32593056"/>
    <w:multiLevelType w:val="hybridMultilevel"/>
    <w:tmpl w:val="0D1EB3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71E4175"/>
    <w:multiLevelType w:val="hybridMultilevel"/>
    <w:tmpl w:val="AA6203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CFC4618"/>
    <w:multiLevelType w:val="multilevel"/>
    <w:tmpl w:val="DD0E1BF6"/>
    <w:lvl w:ilvl="0">
      <w:start w:val="1"/>
      <w:numFmt w:val="decimal"/>
      <w:pStyle w:val="Nivel2APA"/>
      <w:lvlText w:val="%1."/>
      <w:lvlJc w:val="left"/>
      <w:pPr>
        <w:ind w:left="360" w:hanging="360"/>
      </w:pPr>
      <w:rPr>
        <w:rFonts w:ascii="Arial" w:hAnsi="Arial" w:hint="default"/>
      </w:rPr>
    </w:lvl>
    <w:lvl w:ilvl="1">
      <w:start w:val="1"/>
      <w:numFmt w:val="decimal"/>
      <w:pStyle w:val="Nivel2APANumerado"/>
      <w:isLgl/>
      <w:lvlText w:val="%1.%2."/>
      <w:lvlJc w:val="left"/>
      <w:pPr>
        <w:ind w:left="720" w:hanging="720"/>
      </w:pPr>
      <w:rPr>
        <w:rFonts w:hint="default"/>
      </w:rPr>
    </w:lvl>
    <w:lvl w:ilvl="2">
      <w:start w:val="1"/>
      <w:numFmt w:val="decimal"/>
      <w:pStyle w:val="Nivel3APANumerado"/>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40524E06"/>
    <w:multiLevelType w:val="hybridMultilevel"/>
    <w:tmpl w:val="F446C0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41B8754F"/>
    <w:multiLevelType w:val="multilevel"/>
    <w:tmpl w:val="76D094F4"/>
    <w:lvl w:ilvl="0">
      <w:start w:val="1"/>
      <w:numFmt w:val="decimal"/>
      <w:lvlText w:val="%1."/>
      <w:lvlJc w:val="left"/>
      <w:pPr>
        <w:ind w:left="360" w:firstLine="360"/>
      </w:pPr>
      <w:rPr>
        <w:rFonts w:ascii="Arial" w:eastAsia="Arial" w:hAnsi="Arial" w:cs="Arial"/>
        <w:b w:val="0"/>
        <w:i w:val="0"/>
        <w:smallCaps w:val="0"/>
        <w:strike w:val="0"/>
        <w:color w:val="FFFFFF"/>
        <w:sz w:val="24"/>
        <w:u w:val="none"/>
        <w:vertAlign w:val="baseline"/>
      </w:rPr>
    </w:lvl>
    <w:lvl w:ilvl="1">
      <w:start w:val="1"/>
      <w:numFmt w:val="decimal"/>
      <w:lvlText w:val="%2."/>
      <w:lvlJc w:val="left"/>
      <w:pPr>
        <w:ind w:left="792" w:firstLine="1152"/>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224" w:firstLine="1944"/>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728" w:firstLine="2808"/>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232" w:firstLine="3672"/>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736" w:firstLine="4536"/>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3240" w:firstLine="540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3744" w:firstLine="6264"/>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4320" w:firstLine="7200"/>
      </w:pPr>
      <w:rPr>
        <w:rFonts w:ascii="Arial" w:eastAsia="Arial" w:hAnsi="Arial" w:cs="Arial"/>
        <w:b w:val="0"/>
        <w:i w:val="0"/>
        <w:smallCaps w:val="0"/>
        <w:strike w:val="0"/>
        <w:color w:val="000000"/>
        <w:sz w:val="22"/>
        <w:u w:val="none"/>
        <w:vertAlign w:val="baseline"/>
      </w:rPr>
    </w:lvl>
  </w:abstractNum>
  <w:abstractNum w:abstractNumId="12">
    <w:nsid w:val="439C7294"/>
    <w:multiLevelType w:val="hybridMultilevel"/>
    <w:tmpl w:val="5A004D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49505687"/>
    <w:multiLevelType w:val="hybridMultilevel"/>
    <w:tmpl w:val="74486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6F4005"/>
    <w:multiLevelType w:val="hybridMultilevel"/>
    <w:tmpl w:val="77D494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4E584BDF"/>
    <w:multiLevelType w:val="hybridMultilevel"/>
    <w:tmpl w:val="B87C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7694C"/>
    <w:multiLevelType w:val="hybridMultilevel"/>
    <w:tmpl w:val="2E606E82"/>
    <w:lvl w:ilvl="0" w:tplc="FB8CBE06">
      <w:start w:val="1"/>
      <w:numFmt w:val="upperRoman"/>
      <w:pStyle w:val="titulo1"/>
      <w:lvlText w:val="%1."/>
      <w:lvlJc w:val="righ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7">
    <w:nsid w:val="51723C25"/>
    <w:multiLevelType w:val="hybridMultilevel"/>
    <w:tmpl w:val="15EC84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565075DB"/>
    <w:multiLevelType w:val="hybridMultilevel"/>
    <w:tmpl w:val="33F2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B14AEC"/>
    <w:multiLevelType w:val="hybridMultilevel"/>
    <w:tmpl w:val="FD345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594522"/>
    <w:multiLevelType w:val="hybridMultilevel"/>
    <w:tmpl w:val="ED1A9E92"/>
    <w:lvl w:ilvl="0" w:tplc="300A000F">
      <w:start w:val="1"/>
      <w:numFmt w:val="decimal"/>
      <w:lvlText w:val="%1."/>
      <w:lvlJc w:val="left"/>
      <w:pPr>
        <w:ind w:left="360" w:hanging="360"/>
      </w:pPr>
      <w:rPr>
        <w:rFont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1">
    <w:nsid w:val="67D24130"/>
    <w:multiLevelType w:val="multilevel"/>
    <w:tmpl w:val="622EE9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91A6180"/>
    <w:multiLevelType w:val="multilevel"/>
    <w:tmpl w:val="622EE9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BF7F8C"/>
    <w:multiLevelType w:val="hybridMultilevel"/>
    <w:tmpl w:val="D05E59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70A70967"/>
    <w:multiLevelType w:val="multilevel"/>
    <w:tmpl w:val="B93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4D1C6D"/>
    <w:multiLevelType w:val="hybridMultilevel"/>
    <w:tmpl w:val="63D8AFD6"/>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26">
    <w:nsid w:val="73A31793"/>
    <w:multiLevelType w:val="hybridMultilevel"/>
    <w:tmpl w:val="48E86B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74F94762"/>
    <w:multiLevelType w:val="hybridMultilevel"/>
    <w:tmpl w:val="7CCC3F10"/>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8">
    <w:nsid w:val="79947CC9"/>
    <w:multiLevelType w:val="multilevel"/>
    <w:tmpl w:val="E7C86704"/>
    <w:lvl w:ilvl="0">
      <w:start w:val="1"/>
      <w:numFmt w:val="bullet"/>
      <w:lvlText w:val="●"/>
      <w:lvlJc w:val="left"/>
      <w:pPr>
        <w:ind w:left="2136" w:firstLine="3912"/>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856" w:firstLine="5352"/>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576" w:firstLine="6792"/>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4296" w:firstLine="8232"/>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5016" w:firstLine="9672"/>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736" w:firstLine="11112"/>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456" w:firstLine="12552"/>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176" w:firstLine="13992"/>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896" w:firstLine="15432"/>
      </w:pPr>
      <w:rPr>
        <w:rFonts w:ascii="Arial" w:eastAsia="Arial" w:hAnsi="Arial" w:cs="Arial"/>
        <w:b w:val="0"/>
        <w:i w:val="0"/>
        <w:smallCaps w:val="0"/>
        <w:strike w:val="0"/>
        <w:color w:val="000000"/>
        <w:sz w:val="22"/>
        <w:u w:val="none"/>
        <w:vertAlign w:val="baseline"/>
      </w:rPr>
    </w:lvl>
  </w:abstractNum>
  <w:num w:numId="1">
    <w:abstractNumId w:val="0"/>
  </w:num>
  <w:num w:numId="2">
    <w:abstractNumId w:val="28"/>
  </w:num>
  <w:num w:numId="3">
    <w:abstractNumId w:val="11"/>
  </w:num>
  <w:num w:numId="4">
    <w:abstractNumId w:val="22"/>
  </w:num>
  <w:num w:numId="5">
    <w:abstractNumId w:val="6"/>
  </w:num>
  <w:num w:numId="6">
    <w:abstractNumId w:val="21"/>
  </w:num>
  <w:num w:numId="7">
    <w:abstractNumId w:val="5"/>
  </w:num>
  <w:num w:numId="8">
    <w:abstractNumId w:val="9"/>
  </w:num>
  <w:num w:numId="9">
    <w:abstractNumId w:val="23"/>
  </w:num>
  <w:num w:numId="10">
    <w:abstractNumId w:val="26"/>
  </w:num>
  <w:num w:numId="11">
    <w:abstractNumId w:val="1"/>
  </w:num>
  <w:num w:numId="12">
    <w:abstractNumId w:val="7"/>
  </w:num>
  <w:num w:numId="13">
    <w:abstractNumId w:val="14"/>
  </w:num>
  <w:num w:numId="14">
    <w:abstractNumId w:val="2"/>
  </w:num>
  <w:num w:numId="15">
    <w:abstractNumId w:val="25"/>
  </w:num>
  <w:num w:numId="16">
    <w:abstractNumId w:val="20"/>
  </w:num>
  <w:num w:numId="17">
    <w:abstractNumId w:val="4"/>
  </w:num>
  <w:num w:numId="18">
    <w:abstractNumId w:val="16"/>
  </w:num>
  <w:num w:numId="19">
    <w:abstractNumId w:val="16"/>
  </w:num>
  <w:num w:numId="20">
    <w:abstractNumId w:val="27"/>
  </w:num>
  <w:num w:numId="21">
    <w:abstractNumId w:val="15"/>
  </w:num>
  <w:num w:numId="22">
    <w:abstractNumId w:val="8"/>
  </w:num>
  <w:num w:numId="23">
    <w:abstractNumId w:val="18"/>
  </w:num>
  <w:num w:numId="24">
    <w:abstractNumId w:val="13"/>
  </w:num>
  <w:num w:numId="25">
    <w:abstractNumId w:val="19"/>
  </w:num>
  <w:num w:numId="26">
    <w:abstractNumId w:val="3"/>
  </w:num>
  <w:num w:numId="27">
    <w:abstractNumId w:val="10"/>
  </w:num>
  <w:num w:numId="28">
    <w:abstractNumId w:val="17"/>
  </w:num>
  <w:num w:numId="29">
    <w:abstractNumId w:val="12"/>
  </w:num>
  <w:num w:numId="30">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lon Cueva">
    <w15:presenceInfo w15:providerId="Windows Live" w15:userId="c3eece9467a490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revisionView w:markup="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C235E"/>
    <w:rsid w:val="00000F89"/>
    <w:rsid w:val="0000384E"/>
    <w:rsid w:val="00020CDC"/>
    <w:rsid w:val="00032F58"/>
    <w:rsid w:val="000579B7"/>
    <w:rsid w:val="00057D13"/>
    <w:rsid w:val="00080CD1"/>
    <w:rsid w:val="00087A15"/>
    <w:rsid w:val="00091E5A"/>
    <w:rsid w:val="000A0E8A"/>
    <w:rsid w:val="000A10E3"/>
    <w:rsid w:val="000B4311"/>
    <w:rsid w:val="000D39DB"/>
    <w:rsid w:val="000D4575"/>
    <w:rsid w:val="000D602C"/>
    <w:rsid w:val="000F3742"/>
    <w:rsid w:val="000F3E18"/>
    <w:rsid w:val="00113895"/>
    <w:rsid w:val="00126CE1"/>
    <w:rsid w:val="001274C3"/>
    <w:rsid w:val="00131DFD"/>
    <w:rsid w:val="001637BC"/>
    <w:rsid w:val="0016637D"/>
    <w:rsid w:val="00166830"/>
    <w:rsid w:val="00166D45"/>
    <w:rsid w:val="00196F58"/>
    <w:rsid w:val="001A2184"/>
    <w:rsid w:val="001A43C7"/>
    <w:rsid w:val="001B1085"/>
    <w:rsid w:val="001B505C"/>
    <w:rsid w:val="001B59B6"/>
    <w:rsid w:val="001C5F45"/>
    <w:rsid w:val="001D6A7D"/>
    <w:rsid w:val="001E6FD6"/>
    <w:rsid w:val="00214A30"/>
    <w:rsid w:val="00242CA3"/>
    <w:rsid w:val="00247CB4"/>
    <w:rsid w:val="002555B7"/>
    <w:rsid w:val="002651E8"/>
    <w:rsid w:val="00273C18"/>
    <w:rsid w:val="0027597F"/>
    <w:rsid w:val="0027643C"/>
    <w:rsid w:val="002809D0"/>
    <w:rsid w:val="00285176"/>
    <w:rsid w:val="002961F5"/>
    <w:rsid w:val="0029638D"/>
    <w:rsid w:val="00296FC1"/>
    <w:rsid w:val="002A4082"/>
    <w:rsid w:val="002A43C3"/>
    <w:rsid w:val="002B38F2"/>
    <w:rsid w:val="002C5ACF"/>
    <w:rsid w:val="002D51EB"/>
    <w:rsid w:val="002E238C"/>
    <w:rsid w:val="00315E9A"/>
    <w:rsid w:val="00324C1F"/>
    <w:rsid w:val="00326826"/>
    <w:rsid w:val="00332811"/>
    <w:rsid w:val="00334235"/>
    <w:rsid w:val="003354D9"/>
    <w:rsid w:val="0034739B"/>
    <w:rsid w:val="00356D5E"/>
    <w:rsid w:val="00362C50"/>
    <w:rsid w:val="003731CC"/>
    <w:rsid w:val="003A427B"/>
    <w:rsid w:val="003B734A"/>
    <w:rsid w:val="003D1049"/>
    <w:rsid w:val="003E7854"/>
    <w:rsid w:val="003F1209"/>
    <w:rsid w:val="003F4567"/>
    <w:rsid w:val="00420AAA"/>
    <w:rsid w:val="00424C93"/>
    <w:rsid w:val="004454C3"/>
    <w:rsid w:val="00446FAB"/>
    <w:rsid w:val="004521DA"/>
    <w:rsid w:val="0045467D"/>
    <w:rsid w:val="00470D70"/>
    <w:rsid w:val="00471E67"/>
    <w:rsid w:val="00482326"/>
    <w:rsid w:val="00492DC8"/>
    <w:rsid w:val="004A0EF1"/>
    <w:rsid w:val="004E0BF3"/>
    <w:rsid w:val="004E4664"/>
    <w:rsid w:val="004F2EBF"/>
    <w:rsid w:val="00503E8E"/>
    <w:rsid w:val="0051018D"/>
    <w:rsid w:val="005162B8"/>
    <w:rsid w:val="0052678A"/>
    <w:rsid w:val="005313A1"/>
    <w:rsid w:val="0053162B"/>
    <w:rsid w:val="00534724"/>
    <w:rsid w:val="005353F7"/>
    <w:rsid w:val="005669D4"/>
    <w:rsid w:val="005847B3"/>
    <w:rsid w:val="00591042"/>
    <w:rsid w:val="005A0BE3"/>
    <w:rsid w:val="005A7139"/>
    <w:rsid w:val="005B1627"/>
    <w:rsid w:val="005B60E8"/>
    <w:rsid w:val="005B6CEB"/>
    <w:rsid w:val="005D46FF"/>
    <w:rsid w:val="005E1CEC"/>
    <w:rsid w:val="005E5DBF"/>
    <w:rsid w:val="005F71E3"/>
    <w:rsid w:val="00601793"/>
    <w:rsid w:val="006024B5"/>
    <w:rsid w:val="006046D2"/>
    <w:rsid w:val="00616160"/>
    <w:rsid w:val="0063649A"/>
    <w:rsid w:val="006425DB"/>
    <w:rsid w:val="00671924"/>
    <w:rsid w:val="006719F0"/>
    <w:rsid w:val="00675F81"/>
    <w:rsid w:val="00680C1D"/>
    <w:rsid w:val="0069294E"/>
    <w:rsid w:val="006A10FD"/>
    <w:rsid w:val="006C4FD0"/>
    <w:rsid w:val="006D5EA6"/>
    <w:rsid w:val="006F3E24"/>
    <w:rsid w:val="006F4814"/>
    <w:rsid w:val="00705409"/>
    <w:rsid w:val="00706AD3"/>
    <w:rsid w:val="007165FC"/>
    <w:rsid w:val="0074292D"/>
    <w:rsid w:val="007523D0"/>
    <w:rsid w:val="007642B2"/>
    <w:rsid w:val="00773A38"/>
    <w:rsid w:val="00775F87"/>
    <w:rsid w:val="00776877"/>
    <w:rsid w:val="00791AF9"/>
    <w:rsid w:val="00792963"/>
    <w:rsid w:val="0079403D"/>
    <w:rsid w:val="007C1212"/>
    <w:rsid w:val="007C6D2F"/>
    <w:rsid w:val="007E165F"/>
    <w:rsid w:val="007E176C"/>
    <w:rsid w:val="00802B11"/>
    <w:rsid w:val="0081157E"/>
    <w:rsid w:val="00816D8E"/>
    <w:rsid w:val="00820291"/>
    <w:rsid w:val="0083056C"/>
    <w:rsid w:val="008442DF"/>
    <w:rsid w:val="00845517"/>
    <w:rsid w:val="00845BF7"/>
    <w:rsid w:val="00854D0F"/>
    <w:rsid w:val="00856721"/>
    <w:rsid w:val="00886A6F"/>
    <w:rsid w:val="00891269"/>
    <w:rsid w:val="008946AE"/>
    <w:rsid w:val="008A70A2"/>
    <w:rsid w:val="008B4027"/>
    <w:rsid w:val="008C4A49"/>
    <w:rsid w:val="008D38AF"/>
    <w:rsid w:val="008D75A7"/>
    <w:rsid w:val="008E5562"/>
    <w:rsid w:val="008F29FB"/>
    <w:rsid w:val="009003B2"/>
    <w:rsid w:val="00905A78"/>
    <w:rsid w:val="00911CF3"/>
    <w:rsid w:val="00916E94"/>
    <w:rsid w:val="009224F7"/>
    <w:rsid w:val="0092351A"/>
    <w:rsid w:val="00936166"/>
    <w:rsid w:val="00936390"/>
    <w:rsid w:val="00942375"/>
    <w:rsid w:val="009446D7"/>
    <w:rsid w:val="009456A6"/>
    <w:rsid w:val="0094675C"/>
    <w:rsid w:val="00957150"/>
    <w:rsid w:val="009621F7"/>
    <w:rsid w:val="00964EB0"/>
    <w:rsid w:val="00984A38"/>
    <w:rsid w:val="00987759"/>
    <w:rsid w:val="00987C1B"/>
    <w:rsid w:val="009A044F"/>
    <w:rsid w:val="009A0F1E"/>
    <w:rsid w:val="009A3EDA"/>
    <w:rsid w:val="009B074B"/>
    <w:rsid w:val="009B0ED5"/>
    <w:rsid w:val="009B6995"/>
    <w:rsid w:val="009C1111"/>
    <w:rsid w:val="009C355E"/>
    <w:rsid w:val="009C4552"/>
    <w:rsid w:val="009C7317"/>
    <w:rsid w:val="009D794C"/>
    <w:rsid w:val="00A00B31"/>
    <w:rsid w:val="00A042C9"/>
    <w:rsid w:val="00A12909"/>
    <w:rsid w:val="00A32412"/>
    <w:rsid w:val="00A33A67"/>
    <w:rsid w:val="00A541AC"/>
    <w:rsid w:val="00A60681"/>
    <w:rsid w:val="00A84242"/>
    <w:rsid w:val="00A844B0"/>
    <w:rsid w:val="00A91D8F"/>
    <w:rsid w:val="00AA052A"/>
    <w:rsid w:val="00AA2741"/>
    <w:rsid w:val="00AB01B7"/>
    <w:rsid w:val="00AC0DF5"/>
    <w:rsid w:val="00AC1BA3"/>
    <w:rsid w:val="00AC774D"/>
    <w:rsid w:val="00AD4504"/>
    <w:rsid w:val="00AE15B9"/>
    <w:rsid w:val="00AE2398"/>
    <w:rsid w:val="00AF2CA2"/>
    <w:rsid w:val="00AF3325"/>
    <w:rsid w:val="00B04887"/>
    <w:rsid w:val="00B27792"/>
    <w:rsid w:val="00B30FFB"/>
    <w:rsid w:val="00B36451"/>
    <w:rsid w:val="00B55241"/>
    <w:rsid w:val="00B57FCE"/>
    <w:rsid w:val="00B65F98"/>
    <w:rsid w:val="00B82010"/>
    <w:rsid w:val="00B9774B"/>
    <w:rsid w:val="00BE6DA1"/>
    <w:rsid w:val="00BF30F1"/>
    <w:rsid w:val="00C06842"/>
    <w:rsid w:val="00C12445"/>
    <w:rsid w:val="00C16482"/>
    <w:rsid w:val="00C25A3E"/>
    <w:rsid w:val="00C3119E"/>
    <w:rsid w:val="00C540B1"/>
    <w:rsid w:val="00C563BB"/>
    <w:rsid w:val="00C93204"/>
    <w:rsid w:val="00CD0671"/>
    <w:rsid w:val="00D032B1"/>
    <w:rsid w:val="00D13FA0"/>
    <w:rsid w:val="00D22070"/>
    <w:rsid w:val="00D22889"/>
    <w:rsid w:val="00D36040"/>
    <w:rsid w:val="00D37D9A"/>
    <w:rsid w:val="00D53644"/>
    <w:rsid w:val="00D57945"/>
    <w:rsid w:val="00D64D18"/>
    <w:rsid w:val="00D7034D"/>
    <w:rsid w:val="00D81AD0"/>
    <w:rsid w:val="00D9216B"/>
    <w:rsid w:val="00DA03F6"/>
    <w:rsid w:val="00DB098C"/>
    <w:rsid w:val="00DB472F"/>
    <w:rsid w:val="00DC1296"/>
    <w:rsid w:val="00DC7884"/>
    <w:rsid w:val="00DD0281"/>
    <w:rsid w:val="00DD23A4"/>
    <w:rsid w:val="00E16AD5"/>
    <w:rsid w:val="00E227A6"/>
    <w:rsid w:val="00E37912"/>
    <w:rsid w:val="00E51998"/>
    <w:rsid w:val="00E907A3"/>
    <w:rsid w:val="00E92731"/>
    <w:rsid w:val="00EA5AFC"/>
    <w:rsid w:val="00EB2957"/>
    <w:rsid w:val="00EB4985"/>
    <w:rsid w:val="00EB586C"/>
    <w:rsid w:val="00EC47E1"/>
    <w:rsid w:val="00EC6CE1"/>
    <w:rsid w:val="00EE2E39"/>
    <w:rsid w:val="00EE4488"/>
    <w:rsid w:val="00F23670"/>
    <w:rsid w:val="00F4121D"/>
    <w:rsid w:val="00F44738"/>
    <w:rsid w:val="00F5283E"/>
    <w:rsid w:val="00F5617B"/>
    <w:rsid w:val="00F618F7"/>
    <w:rsid w:val="00F64084"/>
    <w:rsid w:val="00F736BB"/>
    <w:rsid w:val="00F7792A"/>
    <w:rsid w:val="00F87EE0"/>
    <w:rsid w:val="00FA07B0"/>
    <w:rsid w:val="00FA7806"/>
    <w:rsid w:val="00FC235E"/>
    <w:rsid w:val="00FE33C8"/>
    <w:rsid w:val="00FF1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B1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87A15"/>
    <w:pPr>
      <w:spacing w:after="0" w:line="240" w:lineRule="auto"/>
    </w:pPr>
    <w:rPr>
      <w:rFonts w:ascii="Times New Roman" w:eastAsia="Times New Roman" w:hAnsi="Times New Roman" w:cs="Times New Roman"/>
      <w:color w:val="000000"/>
      <w:sz w:val="24"/>
    </w:rPr>
  </w:style>
  <w:style w:type="paragraph" w:styleId="Ttulo1">
    <w:name w:val="heading 1"/>
    <w:basedOn w:val="Normal"/>
    <w:next w:val="Normal"/>
    <w:link w:val="Ttulo1Car"/>
    <w:uiPriority w:val="9"/>
    <w:qFormat/>
    <w:rsid w:val="00087A15"/>
    <w:pPr>
      <w:spacing w:before="480"/>
      <w:outlineLvl w:val="0"/>
    </w:pPr>
    <w:rPr>
      <w:rFonts w:ascii="Cambria" w:eastAsia="Cambria" w:hAnsi="Cambria" w:cs="Cambria"/>
      <w:b/>
      <w:color w:val="365F91"/>
      <w:sz w:val="28"/>
    </w:rPr>
  </w:style>
  <w:style w:type="paragraph" w:styleId="Ttulo2">
    <w:name w:val="heading 2"/>
    <w:basedOn w:val="Normal"/>
    <w:next w:val="Normal"/>
    <w:rsid w:val="00087A15"/>
    <w:pPr>
      <w:spacing w:before="200"/>
      <w:outlineLvl w:val="1"/>
    </w:pPr>
    <w:rPr>
      <w:rFonts w:ascii="Cambria" w:eastAsia="Cambria" w:hAnsi="Cambria" w:cs="Cambria"/>
      <w:b/>
      <w:color w:val="4F81BD"/>
      <w:sz w:val="26"/>
    </w:rPr>
  </w:style>
  <w:style w:type="paragraph" w:styleId="Ttulo3">
    <w:name w:val="heading 3"/>
    <w:basedOn w:val="Normal"/>
    <w:next w:val="Normal"/>
    <w:rsid w:val="00087A15"/>
    <w:pPr>
      <w:spacing w:before="200"/>
      <w:outlineLvl w:val="2"/>
    </w:pPr>
    <w:rPr>
      <w:rFonts w:ascii="Cambria" w:eastAsia="Cambria" w:hAnsi="Cambria" w:cs="Cambria"/>
      <w:b/>
      <w:color w:val="4F81BD"/>
    </w:rPr>
  </w:style>
  <w:style w:type="paragraph" w:styleId="Ttulo4">
    <w:name w:val="heading 4"/>
    <w:basedOn w:val="Normal"/>
    <w:next w:val="Normal"/>
    <w:rsid w:val="00087A15"/>
    <w:pPr>
      <w:spacing w:before="240" w:after="40"/>
      <w:outlineLvl w:val="3"/>
    </w:pPr>
    <w:rPr>
      <w:b/>
    </w:rPr>
  </w:style>
  <w:style w:type="paragraph" w:styleId="Ttulo5">
    <w:name w:val="heading 5"/>
    <w:basedOn w:val="Normal"/>
    <w:next w:val="Normal"/>
    <w:link w:val="Ttulo5Car"/>
    <w:rsid w:val="00087A15"/>
    <w:pPr>
      <w:spacing w:before="220" w:after="40"/>
      <w:outlineLvl w:val="4"/>
    </w:pPr>
    <w:rPr>
      <w:b/>
      <w:sz w:val="22"/>
    </w:rPr>
  </w:style>
  <w:style w:type="paragraph" w:styleId="Ttulo6">
    <w:name w:val="heading 6"/>
    <w:basedOn w:val="Normal"/>
    <w:next w:val="Normal"/>
    <w:rsid w:val="00087A15"/>
    <w:pPr>
      <w:spacing w:before="200" w:after="40"/>
      <w:outlineLvl w:val="5"/>
    </w:pPr>
    <w:rPr>
      <w:b/>
      <w:sz w:val="20"/>
    </w:rPr>
  </w:style>
  <w:style w:type="paragraph" w:styleId="Ttulo7">
    <w:name w:val="heading 7"/>
    <w:basedOn w:val="Normal"/>
    <w:next w:val="Normal"/>
    <w:link w:val="Ttulo7Car"/>
    <w:uiPriority w:val="9"/>
    <w:unhideWhenUsed/>
    <w:qFormat/>
    <w:rsid w:val="00196F5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087A15"/>
    <w:pPr>
      <w:spacing w:before="480" w:after="120"/>
    </w:pPr>
    <w:rPr>
      <w:b/>
      <w:sz w:val="72"/>
    </w:rPr>
  </w:style>
  <w:style w:type="paragraph" w:styleId="Subttulo">
    <w:name w:val="Subtitle"/>
    <w:basedOn w:val="Normal"/>
    <w:next w:val="Normal"/>
    <w:rsid w:val="00087A15"/>
    <w:pPr>
      <w:spacing w:after="60"/>
      <w:jc w:val="center"/>
    </w:pPr>
    <w:rPr>
      <w:rFonts w:ascii="Cambria" w:eastAsia="Cambria" w:hAnsi="Cambria" w:cs="Cambria"/>
    </w:rPr>
  </w:style>
  <w:style w:type="paragraph" w:styleId="TtulodeTDC">
    <w:name w:val="TOC Heading"/>
    <w:basedOn w:val="Ttulo1"/>
    <w:next w:val="Normal"/>
    <w:uiPriority w:val="39"/>
    <w:unhideWhenUsed/>
    <w:qFormat/>
    <w:rsid w:val="00196F58"/>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Ttulo7Car">
    <w:name w:val="Título 7 Car"/>
    <w:basedOn w:val="Fuentedeprrafopredeter"/>
    <w:link w:val="Ttulo7"/>
    <w:uiPriority w:val="9"/>
    <w:rsid w:val="00196F58"/>
    <w:rPr>
      <w:rFonts w:asciiTheme="majorHAnsi" w:eastAsiaTheme="majorEastAsia" w:hAnsiTheme="majorHAnsi" w:cstheme="majorBidi"/>
      <w:i/>
      <w:iCs/>
      <w:color w:val="1F4D78" w:themeColor="accent1" w:themeShade="7F"/>
      <w:sz w:val="24"/>
    </w:rPr>
  </w:style>
  <w:style w:type="paragraph" w:customStyle="1" w:styleId="titulo1">
    <w:name w:val="titulo 1"/>
    <w:basedOn w:val="Ttulo1"/>
    <w:link w:val="titulo1Car"/>
    <w:autoRedefine/>
    <w:qFormat/>
    <w:rsid w:val="00C16482"/>
    <w:pPr>
      <w:numPr>
        <w:numId w:val="18"/>
      </w:numPr>
    </w:pPr>
  </w:style>
  <w:style w:type="paragraph" w:styleId="TDC1">
    <w:name w:val="toc 1"/>
    <w:basedOn w:val="Normal"/>
    <w:next w:val="Normal"/>
    <w:autoRedefine/>
    <w:uiPriority w:val="39"/>
    <w:unhideWhenUsed/>
    <w:rsid w:val="00AD4504"/>
    <w:pPr>
      <w:spacing w:after="100"/>
    </w:pPr>
  </w:style>
  <w:style w:type="character" w:customStyle="1" w:styleId="Ttulo1Car">
    <w:name w:val="Título 1 Car"/>
    <w:basedOn w:val="Fuentedeprrafopredeter"/>
    <w:link w:val="Ttulo1"/>
    <w:uiPriority w:val="9"/>
    <w:rsid w:val="00196F58"/>
    <w:rPr>
      <w:rFonts w:ascii="Cambria" w:eastAsia="Cambria" w:hAnsi="Cambria" w:cs="Cambria"/>
      <w:b/>
      <w:color w:val="365F91"/>
      <w:sz w:val="28"/>
    </w:rPr>
  </w:style>
  <w:style w:type="character" w:customStyle="1" w:styleId="titulo1Car">
    <w:name w:val="titulo 1 Car"/>
    <w:basedOn w:val="Ttulo1Car"/>
    <w:link w:val="titulo1"/>
    <w:rsid w:val="00C16482"/>
    <w:rPr>
      <w:rFonts w:ascii="Cambria" w:eastAsia="Cambria" w:hAnsi="Cambria" w:cs="Cambria"/>
      <w:b/>
      <w:color w:val="365F91"/>
      <w:sz w:val="28"/>
    </w:rPr>
  </w:style>
  <w:style w:type="character" w:styleId="Hipervnculo">
    <w:name w:val="Hyperlink"/>
    <w:basedOn w:val="Fuentedeprrafopredeter"/>
    <w:uiPriority w:val="99"/>
    <w:unhideWhenUsed/>
    <w:rsid w:val="00AD4504"/>
    <w:rPr>
      <w:color w:val="0563C1" w:themeColor="hyperlink"/>
      <w:u w:val="single"/>
    </w:rPr>
  </w:style>
  <w:style w:type="paragraph" w:styleId="Prrafodelista">
    <w:name w:val="List Paragraph"/>
    <w:basedOn w:val="Normal"/>
    <w:uiPriority w:val="34"/>
    <w:qFormat/>
    <w:rsid w:val="00886A6F"/>
    <w:pPr>
      <w:ind w:left="720"/>
      <w:contextualSpacing/>
    </w:pPr>
  </w:style>
  <w:style w:type="paragraph" w:styleId="Textodeglobo">
    <w:name w:val="Balloon Text"/>
    <w:basedOn w:val="Normal"/>
    <w:link w:val="TextodegloboCar"/>
    <w:uiPriority w:val="99"/>
    <w:semiHidden/>
    <w:unhideWhenUsed/>
    <w:rsid w:val="007642B2"/>
    <w:rPr>
      <w:rFonts w:ascii="Tahoma" w:hAnsi="Tahoma" w:cs="Tahoma"/>
      <w:sz w:val="16"/>
      <w:szCs w:val="16"/>
    </w:rPr>
  </w:style>
  <w:style w:type="character" w:customStyle="1" w:styleId="TextodegloboCar">
    <w:name w:val="Texto de globo Car"/>
    <w:basedOn w:val="Fuentedeprrafopredeter"/>
    <w:link w:val="Textodeglobo"/>
    <w:uiPriority w:val="99"/>
    <w:semiHidden/>
    <w:rsid w:val="007642B2"/>
    <w:rPr>
      <w:rFonts w:ascii="Tahoma" w:eastAsia="Times New Roman" w:hAnsi="Tahoma" w:cs="Tahoma"/>
      <w:color w:val="000000"/>
      <w:sz w:val="16"/>
      <w:szCs w:val="16"/>
    </w:rPr>
  </w:style>
  <w:style w:type="paragraph" w:styleId="Sinespaciado">
    <w:name w:val="No Spacing"/>
    <w:link w:val="SinespaciadoCar"/>
    <w:uiPriority w:val="1"/>
    <w:qFormat/>
    <w:rsid w:val="007642B2"/>
    <w:pPr>
      <w:spacing w:after="0" w:line="240" w:lineRule="auto"/>
    </w:pPr>
    <w:rPr>
      <w:rFonts w:ascii="Times New Roman" w:eastAsia="Times New Roman" w:hAnsi="Times New Roman" w:cs="Times New Roman"/>
      <w:color w:val="000000"/>
      <w:sz w:val="24"/>
      <w:szCs w:val="24"/>
    </w:rPr>
  </w:style>
  <w:style w:type="character" w:customStyle="1" w:styleId="SinespaciadoCar">
    <w:name w:val="Sin espaciado Car"/>
    <w:basedOn w:val="Fuentedeprrafopredeter"/>
    <w:link w:val="Sinespaciado"/>
    <w:uiPriority w:val="1"/>
    <w:rsid w:val="007642B2"/>
    <w:rPr>
      <w:rFonts w:ascii="Times New Roman" w:eastAsia="Times New Roman" w:hAnsi="Times New Roman" w:cs="Times New Roman"/>
      <w:color w:val="000000"/>
      <w:sz w:val="24"/>
      <w:szCs w:val="24"/>
    </w:rPr>
  </w:style>
  <w:style w:type="paragraph" w:styleId="Encabezado">
    <w:name w:val="header"/>
    <w:basedOn w:val="Normal"/>
    <w:link w:val="EncabezadoCar"/>
    <w:uiPriority w:val="99"/>
    <w:unhideWhenUsed/>
    <w:rsid w:val="006F3E24"/>
    <w:pPr>
      <w:tabs>
        <w:tab w:val="center" w:pos="4252"/>
        <w:tab w:val="right" w:pos="8504"/>
      </w:tabs>
    </w:pPr>
  </w:style>
  <w:style w:type="character" w:customStyle="1" w:styleId="EncabezadoCar">
    <w:name w:val="Encabezado Car"/>
    <w:basedOn w:val="Fuentedeprrafopredeter"/>
    <w:link w:val="Encabezado"/>
    <w:uiPriority w:val="99"/>
    <w:rsid w:val="006F3E24"/>
    <w:rPr>
      <w:rFonts w:ascii="Times New Roman" w:eastAsia="Times New Roman" w:hAnsi="Times New Roman" w:cs="Times New Roman"/>
      <w:color w:val="000000"/>
      <w:sz w:val="24"/>
    </w:rPr>
  </w:style>
  <w:style w:type="paragraph" w:styleId="Piedepgina">
    <w:name w:val="footer"/>
    <w:basedOn w:val="Normal"/>
    <w:link w:val="PiedepginaCar"/>
    <w:uiPriority w:val="99"/>
    <w:unhideWhenUsed/>
    <w:rsid w:val="006F3E24"/>
    <w:pPr>
      <w:tabs>
        <w:tab w:val="center" w:pos="4252"/>
        <w:tab w:val="right" w:pos="8504"/>
      </w:tabs>
    </w:pPr>
  </w:style>
  <w:style w:type="character" w:customStyle="1" w:styleId="PiedepginaCar">
    <w:name w:val="Pie de página Car"/>
    <w:basedOn w:val="Fuentedeprrafopredeter"/>
    <w:link w:val="Piedepgina"/>
    <w:uiPriority w:val="99"/>
    <w:rsid w:val="006F3E24"/>
    <w:rPr>
      <w:rFonts w:ascii="Times New Roman" w:eastAsia="Times New Roman" w:hAnsi="Times New Roman" w:cs="Times New Roman"/>
      <w:color w:val="000000"/>
      <w:sz w:val="24"/>
    </w:rPr>
  </w:style>
  <w:style w:type="paragraph" w:customStyle="1" w:styleId="NormalAPA">
    <w:name w:val="Normal APA"/>
    <w:basedOn w:val="Normal"/>
    <w:next w:val="Normal"/>
    <w:link w:val="NormalAPACar"/>
    <w:qFormat/>
    <w:rsid w:val="00F736BB"/>
    <w:pPr>
      <w:spacing w:line="360" w:lineRule="auto"/>
      <w:jc w:val="both"/>
    </w:pPr>
    <w:rPr>
      <w:rFonts w:ascii="Arial" w:eastAsiaTheme="minorEastAsia" w:hAnsi="Arial" w:cstheme="minorBidi"/>
      <w:color w:val="auto"/>
      <w:szCs w:val="24"/>
      <w:lang w:val="es-ES" w:eastAsia="en-US"/>
    </w:rPr>
  </w:style>
  <w:style w:type="character" w:customStyle="1" w:styleId="NormalAPACar">
    <w:name w:val="Normal APA Car"/>
    <w:basedOn w:val="Fuentedeprrafopredeter"/>
    <w:link w:val="NormalAPA"/>
    <w:rsid w:val="00F736BB"/>
    <w:rPr>
      <w:rFonts w:ascii="Arial" w:hAnsi="Arial"/>
      <w:sz w:val="24"/>
      <w:szCs w:val="24"/>
      <w:lang w:val="es-ES" w:eastAsia="en-US"/>
    </w:rPr>
  </w:style>
  <w:style w:type="paragraph" w:styleId="Sangradetextonormal">
    <w:name w:val="Body Text Indent"/>
    <w:basedOn w:val="Normal"/>
    <w:link w:val="SangradetextonormalCar"/>
    <w:uiPriority w:val="99"/>
    <w:semiHidden/>
    <w:unhideWhenUsed/>
    <w:rsid w:val="00B30FFB"/>
    <w:pPr>
      <w:spacing w:before="100" w:beforeAutospacing="1" w:after="100" w:afterAutospacing="1"/>
    </w:pPr>
    <w:rPr>
      <w:color w:val="auto"/>
      <w:szCs w:val="24"/>
      <w:lang w:val="es-ES" w:eastAsia="es-ES"/>
    </w:rPr>
  </w:style>
  <w:style w:type="character" w:customStyle="1" w:styleId="SangradetextonormalCar">
    <w:name w:val="Sangría de texto normal Car"/>
    <w:basedOn w:val="Fuentedeprrafopredeter"/>
    <w:link w:val="Sangradetextonormal"/>
    <w:uiPriority w:val="99"/>
    <w:semiHidden/>
    <w:rsid w:val="00B30FFB"/>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B30FFB"/>
  </w:style>
  <w:style w:type="paragraph" w:styleId="Textoindependiente2">
    <w:name w:val="Body Text 2"/>
    <w:basedOn w:val="Normal"/>
    <w:link w:val="Textoindependiente2Car"/>
    <w:uiPriority w:val="99"/>
    <w:semiHidden/>
    <w:unhideWhenUsed/>
    <w:rsid w:val="004A0EF1"/>
    <w:pPr>
      <w:spacing w:after="120" w:line="480" w:lineRule="auto"/>
    </w:pPr>
  </w:style>
  <w:style w:type="character" w:customStyle="1" w:styleId="Textoindependiente2Car">
    <w:name w:val="Texto independiente 2 Car"/>
    <w:basedOn w:val="Fuentedeprrafopredeter"/>
    <w:link w:val="Textoindependiente2"/>
    <w:uiPriority w:val="99"/>
    <w:semiHidden/>
    <w:rsid w:val="004A0EF1"/>
    <w:rPr>
      <w:rFonts w:ascii="Times New Roman" w:eastAsia="Times New Roman" w:hAnsi="Times New Roman" w:cs="Times New Roman"/>
      <w:color w:val="000000"/>
      <w:sz w:val="24"/>
    </w:rPr>
  </w:style>
  <w:style w:type="character" w:customStyle="1" w:styleId="Ttulo5Car">
    <w:name w:val="Título 5 Car"/>
    <w:basedOn w:val="Fuentedeprrafopredeter"/>
    <w:link w:val="Ttulo5"/>
    <w:rsid w:val="00942375"/>
    <w:rPr>
      <w:rFonts w:ascii="Times New Roman" w:eastAsia="Times New Roman" w:hAnsi="Times New Roman" w:cs="Times New Roman"/>
      <w:b/>
      <w:color w:val="000000"/>
    </w:rPr>
  </w:style>
  <w:style w:type="paragraph" w:customStyle="1" w:styleId="Nivel2APA">
    <w:name w:val="Nivel 2 APA"/>
    <w:basedOn w:val="Ttulo2"/>
    <w:rsid w:val="00942375"/>
    <w:pPr>
      <w:keepNext/>
      <w:keepLines/>
      <w:widowControl w:val="0"/>
      <w:numPr>
        <w:numId w:val="8"/>
      </w:numPr>
      <w:spacing w:before="0" w:line="480" w:lineRule="auto"/>
      <w:contextualSpacing/>
    </w:pPr>
    <w:rPr>
      <w:rFonts w:ascii="Arial" w:eastAsiaTheme="majorEastAsia" w:hAnsi="Arial" w:cstheme="majorBidi"/>
      <w:bCs/>
      <w:color w:val="auto"/>
      <w:szCs w:val="26"/>
      <w:lang w:val="es-ES" w:eastAsia="en-US"/>
    </w:rPr>
  </w:style>
  <w:style w:type="paragraph" w:customStyle="1" w:styleId="Nivel2APANumerado">
    <w:name w:val="Nivel 2 APA Numerado"/>
    <w:basedOn w:val="Ttulo2"/>
    <w:next w:val="Ttulo2"/>
    <w:link w:val="Nivel2APANumeradoCar"/>
    <w:qFormat/>
    <w:rsid w:val="00942375"/>
    <w:pPr>
      <w:keepNext/>
      <w:keepLines/>
      <w:widowControl w:val="0"/>
      <w:numPr>
        <w:ilvl w:val="1"/>
        <w:numId w:val="8"/>
      </w:numPr>
      <w:spacing w:before="0" w:line="480" w:lineRule="auto"/>
    </w:pPr>
    <w:rPr>
      <w:rFonts w:ascii="Arial" w:eastAsiaTheme="majorEastAsia" w:hAnsi="Arial" w:cstheme="majorBidi"/>
      <w:bCs/>
      <w:color w:val="auto"/>
      <w:sz w:val="28"/>
      <w:szCs w:val="26"/>
      <w:lang w:val="es-ES" w:eastAsia="en-US"/>
    </w:rPr>
  </w:style>
  <w:style w:type="paragraph" w:customStyle="1" w:styleId="Nivel3APANumerado">
    <w:name w:val="Nivel 3 APA Numerado"/>
    <w:basedOn w:val="Ttulo3"/>
    <w:next w:val="Ttulo3"/>
    <w:link w:val="Nivel3APANumeradoCar"/>
    <w:qFormat/>
    <w:rsid w:val="00942375"/>
    <w:pPr>
      <w:keepNext/>
      <w:keepLines/>
      <w:widowControl w:val="0"/>
      <w:numPr>
        <w:ilvl w:val="2"/>
        <w:numId w:val="8"/>
      </w:numPr>
      <w:spacing w:before="0" w:line="480" w:lineRule="auto"/>
      <w:contextualSpacing/>
    </w:pPr>
    <w:rPr>
      <w:rFonts w:ascii="Arial" w:eastAsiaTheme="majorEastAsia" w:hAnsi="Arial" w:cstheme="majorBidi"/>
      <w:bCs/>
      <w:color w:val="auto"/>
      <w:sz w:val="28"/>
      <w:lang w:val="es-ES" w:eastAsia="en-US"/>
    </w:rPr>
  </w:style>
  <w:style w:type="character" w:customStyle="1" w:styleId="Nivel2APANumeradoCar">
    <w:name w:val="Nivel 2 APA Numerado Car"/>
    <w:basedOn w:val="NormalAPACar"/>
    <w:link w:val="Nivel2APANumerado"/>
    <w:rsid w:val="00942375"/>
    <w:rPr>
      <w:rFonts w:ascii="Arial" w:eastAsiaTheme="majorEastAsia" w:hAnsi="Arial" w:cstheme="majorBidi"/>
      <w:b/>
      <w:bCs/>
      <w:sz w:val="28"/>
      <w:szCs w:val="26"/>
      <w:lang w:val="es-ES" w:eastAsia="en-US"/>
    </w:rPr>
  </w:style>
  <w:style w:type="paragraph" w:styleId="NormalWeb">
    <w:name w:val="Normal (Web)"/>
    <w:basedOn w:val="Normal"/>
    <w:uiPriority w:val="99"/>
    <w:rsid w:val="009003B2"/>
    <w:pPr>
      <w:spacing w:before="100" w:beforeAutospacing="1" w:after="100" w:afterAutospacing="1"/>
    </w:pPr>
    <w:rPr>
      <w:szCs w:val="24"/>
      <w:lang w:eastAsia="en-US"/>
    </w:rPr>
  </w:style>
  <w:style w:type="character" w:customStyle="1" w:styleId="Nivel3APANumeradoCar">
    <w:name w:val="Nivel 3 APA Numerado Car"/>
    <w:basedOn w:val="Nivel2APANumeradoCar"/>
    <w:link w:val="Nivel3APANumerado"/>
    <w:rsid w:val="009003B2"/>
    <w:rPr>
      <w:rFonts w:ascii="Arial" w:eastAsiaTheme="majorEastAsia" w:hAnsi="Arial" w:cstheme="majorBidi"/>
      <w:b/>
      <w:bCs/>
      <w:sz w:val="28"/>
      <w:szCs w:val="26"/>
      <w:lang w:val="es-ES" w:eastAsia="en-US"/>
    </w:rPr>
  </w:style>
  <w:style w:type="paragraph" w:customStyle="1" w:styleId="FiguraTabla">
    <w:name w:val="Figura Tabla"/>
    <w:basedOn w:val="Epgrafe"/>
    <w:link w:val="FiguraTablaCar"/>
    <w:qFormat/>
    <w:rsid w:val="009003B2"/>
    <w:pPr>
      <w:jc w:val="center"/>
    </w:pPr>
    <w:rPr>
      <w:rFonts w:ascii="Arial" w:eastAsiaTheme="minorEastAsia" w:hAnsi="Arial" w:cstheme="minorBidi"/>
      <w:b/>
      <w:bCs/>
      <w:i w:val="0"/>
      <w:iCs w:val="0"/>
      <w:color w:val="auto"/>
      <w:lang w:val="es-ES" w:eastAsia="en-US"/>
    </w:rPr>
  </w:style>
  <w:style w:type="character" w:customStyle="1" w:styleId="FiguraTablaCar">
    <w:name w:val="Figura Tabla Car"/>
    <w:basedOn w:val="Fuentedeprrafopredeter"/>
    <w:link w:val="FiguraTabla"/>
    <w:rsid w:val="009003B2"/>
    <w:rPr>
      <w:rFonts w:ascii="Arial" w:hAnsi="Arial"/>
      <w:b/>
      <w:bCs/>
      <w:sz w:val="18"/>
      <w:szCs w:val="18"/>
      <w:lang w:val="es-ES" w:eastAsia="en-US"/>
    </w:rPr>
  </w:style>
  <w:style w:type="paragraph" w:customStyle="1" w:styleId="Tablas">
    <w:name w:val="Tablas"/>
    <w:basedOn w:val="Normal"/>
    <w:link w:val="TablasCar"/>
    <w:qFormat/>
    <w:rsid w:val="009003B2"/>
    <w:rPr>
      <w:rFonts w:ascii="Arial" w:eastAsiaTheme="minorEastAsia" w:hAnsi="Arial" w:cstheme="minorBidi"/>
      <w:color w:val="auto"/>
      <w:sz w:val="20"/>
      <w:lang w:val="es-ES" w:eastAsia="en-US"/>
    </w:rPr>
  </w:style>
  <w:style w:type="character" w:customStyle="1" w:styleId="TablasCar">
    <w:name w:val="Tablas Car"/>
    <w:basedOn w:val="Fuentedeprrafopredeter"/>
    <w:link w:val="Tablas"/>
    <w:rsid w:val="009003B2"/>
    <w:rPr>
      <w:rFonts w:ascii="Arial" w:hAnsi="Arial"/>
      <w:sz w:val="20"/>
      <w:lang w:val="es-ES" w:eastAsia="en-US"/>
    </w:rPr>
  </w:style>
  <w:style w:type="paragraph" w:styleId="Epgrafe">
    <w:name w:val="caption"/>
    <w:basedOn w:val="Normal"/>
    <w:next w:val="Normal"/>
    <w:uiPriority w:val="35"/>
    <w:semiHidden/>
    <w:unhideWhenUsed/>
    <w:qFormat/>
    <w:rsid w:val="009003B2"/>
    <w:pPr>
      <w:spacing w:after="200"/>
    </w:pPr>
    <w:rPr>
      <w:i/>
      <w:iCs/>
      <w:color w:val="44546A" w:themeColor="text2"/>
      <w:sz w:val="18"/>
      <w:szCs w:val="18"/>
    </w:rPr>
  </w:style>
  <w:style w:type="table" w:styleId="Tablaconcuadrcula">
    <w:name w:val="Table Grid"/>
    <w:basedOn w:val="Tablanormal"/>
    <w:uiPriority w:val="39"/>
    <w:rsid w:val="000D39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C16482"/>
  </w:style>
  <w:style w:type="character" w:styleId="nfasis">
    <w:name w:val="Emphasis"/>
    <w:basedOn w:val="Fuentedeprrafopredeter"/>
    <w:uiPriority w:val="20"/>
    <w:qFormat/>
    <w:rsid w:val="00A60681"/>
    <w:rPr>
      <w:i/>
      <w:iCs/>
    </w:rPr>
  </w:style>
  <w:style w:type="character" w:styleId="Textoennegrita">
    <w:name w:val="Strong"/>
    <w:basedOn w:val="Fuentedeprrafopredeter"/>
    <w:uiPriority w:val="22"/>
    <w:qFormat/>
    <w:rsid w:val="00A60681"/>
    <w:rPr>
      <w:b/>
      <w:bCs/>
    </w:rPr>
  </w:style>
  <w:style w:type="character" w:styleId="Refdecomentario">
    <w:name w:val="annotation reference"/>
    <w:basedOn w:val="Fuentedeprrafopredeter"/>
    <w:uiPriority w:val="99"/>
    <w:semiHidden/>
    <w:unhideWhenUsed/>
    <w:rsid w:val="008A70A2"/>
    <w:rPr>
      <w:sz w:val="16"/>
      <w:szCs w:val="16"/>
    </w:rPr>
  </w:style>
  <w:style w:type="paragraph" w:styleId="Textocomentario">
    <w:name w:val="annotation text"/>
    <w:basedOn w:val="Normal"/>
    <w:link w:val="TextocomentarioCar"/>
    <w:uiPriority w:val="99"/>
    <w:semiHidden/>
    <w:unhideWhenUsed/>
    <w:rsid w:val="008A70A2"/>
    <w:rPr>
      <w:sz w:val="20"/>
      <w:szCs w:val="20"/>
    </w:rPr>
  </w:style>
  <w:style w:type="character" w:customStyle="1" w:styleId="TextocomentarioCar">
    <w:name w:val="Texto comentario Car"/>
    <w:basedOn w:val="Fuentedeprrafopredeter"/>
    <w:link w:val="Textocomentario"/>
    <w:uiPriority w:val="99"/>
    <w:semiHidden/>
    <w:rsid w:val="008A70A2"/>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8A70A2"/>
    <w:rPr>
      <w:b/>
      <w:bCs/>
    </w:rPr>
  </w:style>
  <w:style w:type="character" w:customStyle="1" w:styleId="AsuntodelcomentarioCar">
    <w:name w:val="Asunto del comentario Car"/>
    <w:basedOn w:val="TextocomentarioCar"/>
    <w:link w:val="Asuntodelcomentario"/>
    <w:uiPriority w:val="99"/>
    <w:semiHidden/>
    <w:rsid w:val="008A70A2"/>
    <w:rPr>
      <w:rFonts w:ascii="Times New Roman" w:eastAsia="Times New Roman" w:hAnsi="Times New Roman" w:cs="Times New Roman"/>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3413">
      <w:bodyDiv w:val="1"/>
      <w:marLeft w:val="0"/>
      <w:marRight w:val="0"/>
      <w:marTop w:val="0"/>
      <w:marBottom w:val="0"/>
      <w:divBdr>
        <w:top w:val="none" w:sz="0" w:space="0" w:color="auto"/>
        <w:left w:val="none" w:sz="0" w:space="0" w:color="auto"/>
        <w:bottom w:val="none" w:sz="0" w:space="0" w:color="auto"/>
        <w:right w:val="none" w:sz="0" w:space="0" w:color="auto"/>
      </w:divBdr>
    </w:div>
    <w:div w:id="263613215">
      <w:bodyDiv w:val="1"/>
      <w:marLeft w:val="0"/>
      <w:marRight w:val="0"/>
      <w:marTop w:val="0"/>
      <w:marBottom w:val="0"/>
      <w:divBdr>
        <w:top w:val="none" w:sz="0" w:space="0" w:color="auto"/>
        <w:left w:val="none" w:sz="0" w:space="0" w:color="auto"/>
        <w:bottom w:val="none" w:sz="0" w:space="0" w:color="auto"/>
        <w:right w:val="none" w:sz="0" w:space="0" w:color="auto"/>
      </w:divBdr>
    </w:div>
    <w:div w:id="319651263">
      <w:bodyDiv w:val="1"/>
      <w:marLeft w:val="0"/>
      <w:marRight w:val="0"/>
      <w:marTop w:val="0"/>
      <w:marBottom w:val="0"/>
      <w:divBdr>
        <w:top w:val="none" w:sz="0" w:space="0" w:color="auto"/>
        <w:left w:val="none" w:sz="0" w:space="0" w:color="auto"/>
        <w:bottom w:val="none" w:sz="0" w:space="0" w:color="auto"/>
        <w:right w:val="none" w:sz="0" w:space="0" w:color="auto"/>
      </w:divBdr>
    </w:div>
    <w:div w:id="327289262">
      <w:bodyDiv w:val="1"/>
      <w:marLeft w:val="0"/>
      <w:marRight w:val="0"/>
      <w:marTop w:val="0"/>
      <w:marBottom w:val="0"/>
      <w:divBdr>
        <w:top w:val="none" w:sz="0" w:space="0" w:color="auto"/>
        <w:left w:val="none" w:sz="0" w:space="0" w:color="auto"/>
        <w:bottom w:val="none" w:sz="0" w:space="0" w:color="auto"/>
        <w:right w:val="none" w:sz="0" w:space="0" w:color="auto"/>
      </w:divBdr>
    </w:div>
    <w:div w:id="387077424">
      <w:bodyDiv w:val="1"/>
      <w:marLeft w:val="0"/>
      <w:marRight w:val="0"/>
      <w:marTop w:val="0"/>
      <w:marBottom w:val="0"/>
      <w:divBdr>
        <w:top w:val="none" w:sz="0" w:space="0" w:color="auto"/>
        <w:left w:val="none" w:sz="0" w:space="0" w:color="auto"/>
        <w:bottom w:val="none" w:sz="0" w:space="0" w:color="auto"/>
        <w:right w:val="none" w:sz="0" w:space="0" w:color="auto"/>
      </w:divBdr>
    </w:div>
    <w:div w:id="757824386">
      <w:bodyDiv w:val="1"/>
      <w:marLeft w:val="0"/>
      <w:marRight w:val="0"/>
      <w:marTop w:val="0"/>
      <w:marBottom w:val="0"/>
      <w:divBdr>
        <w:top w:val="none" w:sz="0" w:space="0" w:color="auto"/>
        <w:left w:val="none" w:sz="0" w:space="0" w:color="auto"/>
        <w:bottom w:val="none" w:sz="0" w:space="0" w:color="auto"/>
        <w:right w:val="none" w:sz="0" w:space="0" w:color="auto"/>
      </w:divBdr>
    </w:div>
    <w:div w:id="836044107">
      <w:bodyDiv w:val="1"/>
      <w:marLeft w:val="0"/>
      <w:marRight w:val="0"/>
      <w:marTop w:val="0"/>
      <w:marBottom w:val="0"/>
      <w:divBdr>
        <w:top w:val="none" w:sz="0" w:space="0" w:color="auto"/>
        <w:left w:val="none" w:sz="0" w:space="0" w:color="auto"/>
        <w:bottom w:val="none" w:sz="0" w:space="0" w:color="auto"/>
        <w:right w:val="none" w:sz="0" w:space="0" w:color="auto"/>
      </w:divBdr>
    </w:div>
    <w:div w:id="1287006871">
      <w:bodyDiv w:val="1"/>
      <w:marLeft w:val="0"/>
      <w:marRight w:val="0"/>
      <w:marTop w:val="0"/>
      <w:marBottom w:val="0"/>
      <w:divBdr>
        <w:top w:val="none" w:sz="0" w:space="0" w:color="auto"/>
        <w:left w:val="none" w:sz="0" w:space="0" w:color="auto"/>
        <w:bottom w:val="none" w:sz="0" w:space="0" w:color="auto"/>
        <w:right w:val="none" w:sz="0" w:space="0" w:color="auto"/>
      </w:divBdr>
    </w:div>
    <w:div w:id="1471627840">
      <w:bodyDiv w:val="1"/>
      <w:marLeft w:val="0"/>
      <w:marRight w:val="0"/>
      <w:marTop w:val="0"/>
      <w:marBottom w:val="0"/>
      <w:divBdr>
        <w:top w:val="none" w:sz="0" w:space="0" w:color="auto"/>
        <w:left w:val="none" w:sz="0" w:space="0" w:color="auto"/>
        <w:bottom w:val="none" w:sz="0" w:space="0" w:color="auto"/>
        <w:right w:val="none" w:sz="0" w:space="0" w:color="auto"/>
      </w:divBdr>
    </w:div>
    <w:div w:id="1544095966">
      <w:bodyDiv w:val="1"/>
      <w:marLeft w:val="0"/>
      <w:marRight w:val="0"/>
      <w:marTop w:val="0"/>
      <w:marBottom w:val="0"/>
      <w:divBdr>
        <w:top w:val="none" w:sz="0" w:space="0" w:color="auto"/>
        <w:left w:val="none" w:sz="0" w:space="0" w:color="auto"/>
        <w:bottom w:val="none" w:sz="0" w:space="0" w:color="auto"/>
        <w:right w:val="none" w:sz="0" w:space="0" w:color="auto"/>
      </w:divBdr>
    </w:div>
    <w:div w:id="1595479986">
      <w:bodyDiv w:val="1"/>
      <w:marLeft w:val="0"/>
      <w:marRight w:val="0"/>
      <w:marTop w:val="0"/>
      <w:marBottom w:val="0"/>
      <w:divBdr>
        <w:top w:val="none" w:sz="0" w:space="0" w:color="auto"/>
        <w:left w:val="none" w:sz="0" w:space="0" w:color="auto"/>
        <w:bottom w:val="none" w:sz="0" w:space="0" w:color="auto"/>
        <w:right w:val="none" w:sz="0" w:space="0" w:color="auto"/>
      </w:divBdr>
    </w:div>
    <w:div w:id="1625388492">
      <w:bodyDiv w:val="1"/>
      <w:marLeft w:val="0"/>
      <w:marRight w:val="0"/>
      <w:marTop w:val="0"/>
      <w:marBottom w:val="0"/>
      <w:divBdr>
        <w:top w:val="none" w:sz="0" w:space="0" w:color="auto"/>
        <w:left w:val="none" w:sz="0" w:space="0" w:color="auto"/>
        <w:bottom w:val="none" w:sz="0" w:space="0" w:color="auto"/>
        <w:right w:val="none" w:sz="0" w:space="0" w:color="auto"/>
      </w:divBdr>
    </w:div>
    <w:div w:id="1654521928">
      <w:bodyDiv w:val="1"/>
      <w:marLeft w:val="0"/>
      <w:marRight w:val="0"/>
      <w:marTop w:val="0"/>
      <w:marBottom w:val="0"/>
      <w:divBdr>
        <w:top w:val="none" w:sz="0" w:space="0" w:color="auto"/>
        <w:left w:val="none" w:sz="0" w:space="0" w:color="auto"/>
        <w:bottom w:val="none" w:sz="0" w:space="0" w:color="auto"/>
        <w:right w:val="none" w:sz="0" w:space="0" w:color="auto"/>
      </w:divBdr>
    </w:div>
    <w:div w:id="1686904268">
      <w:bodyDiv w:val="1"/>
      <w:marLeft w:val="0"/>
      <w:marRight w:val="0"/>
      <w:marTop w:val="0"/>
      <w:marBottom w:val="0"/>
      <w:divBdr>
        <w:top w:val="none" w:sz="0" w:space="0" w:color="auto"/>
        <w:left w:val="none" w:sz="0" w:space="0" w:color="auto"/>
        <w:bottom w:val="none" w:sz="0" w:space="0" w:color="auto"/>
        <w:right w:val="none" w:sz="0" w:space="0" w:color="auto"/>
      </w:divBdr>
    </w:div>
    <w:div w:id="1831015633">
      <w:bodyDiv w:val="1"/>
      <w:marLeft w:val="0"/>
      <w:marRight w:val="0"/>
      <w:marTop w:val="0"/>
      <w:marBottom w:val="0"/>
      <w:divBdr>
        <w:top w:val="none" w:sz="0" w:space="0" w:color="auto"/>
        <w:left w:val="none" w:sz="0" w:space="0" w:color="auto"/>
        <w:bottom w:val="none" w:sz="0" w:space="0" w:color="auto"/>
        <w:right w:val="none" w:sz="0" w:space="0" w:color="auto"/>
      </w:divBdr>
    </w:div>
    <w:div w:id="2056543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es.wikipedia.org/wiki/Dato" TargetMode="External"/><Relationship Id="rId2" Type="http://schemas.openxmlformats.org/officeDocument/2006/relationships/customXml" Target="../customXml/item2.xml"/><Relationship Id="rId16" Type="http://schemas.openxmlformats.org/officeDocument/2006/relationships/hyperlink" Target="http://es.wikipedia.org/wiki/Registro_(base_de_dat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es.wikipedia.org/wiki/Columna_(base_de_dato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s.wikipedia.org/wiki/Tabla_(base_de_datos)"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2014-06-18T00:00:00</PublishDate>
  <Abstract/>
  <CompanyAddress>RICHARD PAUL MARTINEZ ORTEGA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Ale02</b:Tag>
    <b:SourceType>ElectronicSource</b:SourceType>
    <b:Guid>{403DE6C0-FA6F-4DEF-A0FC-275CDC33658C}</b:Guid>
    <b:Title>ESTUDIO COMPARATIVO DE APLICACIONES </b:Title>
    <b:Year>2002</b:Year>
    <b:Month>Junio</b:Month>
    <b:Author>
      <b:Author>
        <b:NameList>
          <b:Person>
            <b:Last>Aleixos Borrás</b:Last>
            <b:First>Nuria</b:First>
          </b:Person>
          <b:Person>
            <b:Last>Piquer Vicent</b:Last>
            <b:First>Ana</b:First>
          </b:Person>
          <b:Person>
            <b:Last>Galmes Gual</b:Last>
            <b:First>Vanesa</b:First>
          </b:Person>
          <b:Person>
            <b:Last>Company Calleja</b:Last>
            <b:First>Pedro</b:First>
          </b:Person>
        </b:NameList>
      </b:Author>
    </b:Author>
    <b:City>Santander</b:City>
    <b:CountryRegion>España</b:CountryRegion>
    <b:RefOrder>3</b:RefOrder>
  </b:Source>
  <b:Source>
    <b:Tag>Sot</b:Tag>
    <b:SourceType>ElectronicSource</b:SourceType>
    <b:Guid>{442E4614-48A5-4554-A257-B63EFEED725C}</b:Guid>
    <b:Title>Propuesta de un modelo navegacional para el desarrollo de aplicaciones basadas en OOHDM</b:Title>
    <b:CountryRegion>Chile</b:CountryRegion>
    <b:Author>
      <b:Author>
        <b:NameList>
          <b:Person>
            <b:Last>Soto De Giorgis</b:Last>
            <b:First>Ricardo</b:First>
          </b:Person>
          <b:Person>
            <b:Last>Palma Muñoz</b:Last>
            <b:First>Wenceslao</b:First>
          </b:Person>
          <b:Person>
            <b:Last>Roncagliolo De La Horra</b:Last>
            <b:First>Silvana</b:First>
          </b:Person>
        </b:NameList>
      </b:Author>
    </b:Author>
    <b:RefOrder>4</b:RefOrder>
  </b:Source>
  <b:Source>
    <b:Tag>Uni10</b:Tag>
    <b:SourceType>InternetSite</b:SourceType>
    <b:Guid>{92E37500-7963-41F5-B528-1EF71EDF1155}</b:Guid>
    <b:Author>
      <b:Author>
        <b:NameList>
          <b:Person>
            <b:Last>community</b:Last>
            <b:First>Unity</b:First>
          </b:Person>
        </b:NameList>
      </b:Author>
    </b:Author>
    <b:Title>Unity</b:Title>
    <b:Year>2010</b:Year>
    <b:Month>Septiembre</b:Month>
    <b:Day>12</b:Day>
    <b:YearAccessed>2013</b:YearAccessed>
    <b:MonthAccessed>Noviembre</b:MonthAccessed>
    <b:DayAccessed>29</b:DayAccessed>
    <b:URL>http://docs.unity3d.com/Documentation/Manual/index.html</b:URL>
    <b:RefOrder>5</b:RefOrder>
  </b:Source>
  <b:Source>
    <b:Tag>Mig11</b:Tag>
    <b:SourceType>InternetSite</b:SourceType>
    <b:Guid>{E6561DDC-C3A6-4924-8867-F0D4E5944E03}</b:Guid>
    <b:Author>
      <b:Author>
        <b:NameList>
          <b:Person>
            <b:Last>MiguelVesga</b:Last>
            <b:First>B25es,</b:First>
            <b:Middle>PatruBOT</b:Middle>
          </b:Person>
        </b:NameList>
      </b:Author>
    </b:Author>
    <b:Title>Wikipedia</b:Title>
    <b:Year>2011</b:Year>
    <b:Month>Octubre</b:Month>
    <b:Day>1</b:Day>
    <b:YearAccessed>2013</b:YearAccessed>
    <b:MonthAccessed>Noviembre</b:MonthAccessed>
    <b:DayAccessed>11</b:DayAccessed>
    <b:URL>http://es.wikipedia.org/wiki/Unity_(software)</b:URL>
    <b:RefOrder>1</b:RefOrder>
  </b:Source>
  <b:Source>
    <b:Tag>Aut13</b:Tag>
    <b:SourceType>InternetSite</b:SourceType>
    <b:Guid>{0250714D-7675-4E7E-8E79-7CB3EC4AEC1A}</b:Guid>
    <b:Author>
      <b:Author>
        <b:NameList>
          <b:Person>
            <b:Last>Autodesk</b:Last>
            <b:First>Corp</b:First>
          </b:Person>
        </b:NameList>
      </b:Author>
    </b:Author>
    <b:Title>Autodesk</b:Title>
    <b:YearAccessed>2013</b:YearAccessed>
    <b:MonthAccessed>Noviembre</b:MonthAccessed>
    <b:DayAccessed>29</b:DayAccessed>
    <b:URL>http://www.autodesk.com/products/autodesk-maya/overview</b:URL>
    <b:RefOrder>6</b:RefOrder>
  </b:Source>
  <b:Source>
    <b:Tag>Rob05</b:Tag>
    <b:SourceType>InternetSite</b:SourceType>
    <b:Guid>{94B671D2-D248-4EF0-A0F6-035CCD266BAC}</b:Guid>
    <b:Author>
      <b:Author>
        <b:NameList>
          <b:Person>
            <b:Last>RobotQuistnix</b:Last>
            <b:First>Daniel</b:First>
            <b:Middle>G</b:Middle>
          </b:Person>
        </b:NameList>
      </b:Author>
    </b:Author>
    <b:Title>AutoDesk Forums</b:Title>
    <b:Year>2005</b:Year>
    <b:Month>Diciembre</b:Month>
    <b:Day>29</b:Day>
    <b:YearAccessed>2013</b:YearAccessed>
    <b:MonthAccessed>Noviembre</b:MonthAccessed>
    <b:DayAccessed>11</b:DayAccessed>
    <b:URL>http://es.wikipedia.org/wiki/Autodesk_Maya</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1ED42-EB31-4C41-B4AA-0B1B946A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4029</TotalTime>
  <Pages>11</Pages>
  <Words>2753</Words>
  <Characters>15145</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Impacto de los Datos Abiertos Enlazados a Nivel del Ecuador  Enfocado en la Innovación de Servicios Públicos</vt:lpstr>
      <vt:lpstr>El Impacto de los Datos Abiertos Enlazados a Nivel del Ecuador  Enfocado en la Innovación de Servicios Públicos</vt:lpstr>
    </vt:vector>
  </TitlesOfParts>
  <Company>BERNARDO JEROME MEDINA MOREJON</Company>
  <LinksUpToDate>false</LinksUpToDate>
  <CharactersWithSpaces>17863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Impacto de los Datos Abiertos Enlazados a Nivel del Ecuador  Enfocado en la Innovación de Servicios Públicos</dc:title>
  <dc:subject>ARQUITECTURA SMARTGRID BASADO EN UN MODELO DE TERCERAS PARTES CONFIANZA.</dc:subject>
  <dc:creator>User</dc:creator>
  <cp:lastModifiedBy>ANF-EC-PC-18</cp:lastModifiedBy>
  <cp:revision>122</cp:revision>
  <dcterms:created xsi:type="dcterms:W3CDTF">2013-11-09T00:42:00Z</dcterms:created>
  <dcterms:modified xsi:type="dcterms:W3CDTF">2014-07-16T21:37:00Z</dcterms:modified>
</cp:coreProperties>
</file>